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E7BC" w14:textId="77777777" w:rsidR="000959F7" w:rsidRPr="00735647" w:rsidRDefault="000959F7" w:rsidP="000959F7">
      <w:pPr>
        <w:jc w:val="center"/>
        <w:rPr>
          <w:rFonts w:cstheme="minorHAnsi"/>
          <w:b/>
          <w:sz w:val="22"/>
          <w:szCs w:val="22"/>
        </w:rPr>
      </w:pPr>
      <w:r w:rsidRPr="00735647">
        <w:rPr>
          <w:rFonts w:cstheme="minorHAnsi"/>
          <w:b/>
          <w:sz w:val="22"/>
          <w:szCs w:val="22"/>
          <w:lang w:val="nl-NL"/>
        </w:rPr>
        <w:t xml:space="preserve">AMANDEMEN </w:t>
      </w:r>
      <w:r w:rsidRPr="00735647">
        <w:rPr>
          <w:rFonts w:cstheme="minorHAnsi"/>
          <w:b/>
          <w:sz w:val="22"/>
          <w:szCs w:val="22"/>
        </w:rPr>
        <w:t xml:space="preserve">PERTAMA </w:t>
      </w:r>
    </w:p>
    <w:p w14:paraId="6D31E61E" w14:textId="77777777" w:rsidR="000959F7" w:rsidRPr="00735647" w:rsidRDefault="000959F7" w:rsidP="000959F7">
      <w:pPr>
        <w:jc w:val="center"/>
        <w:rPr>
          <w:rFonts w:cstheme="minorHAnsi"/>
          <w:b/>
          <w:sz w:val="22"/>
          <w:szCs w:val="22"/>
        </w:rPr>
      </w:pPr>
      <w:r w:rsidRPr="00735647">
        <w:rPr>
          <w:rFonts w:cstheme="minorHAnsi"/>
          <w:b/>
          <w:sz w:val="22"/>
          <w:szCs w:val="22"/>
        </w:rPr>
        <w:t>TERHADAP</w:t>
      </w:r>
    </w:p>
    <w:p w14:paraId="0FE561B2" w14:textId="63CEA020" w:rsidR="00735647" w:rsidRDefault="00735647" w:rsidP="00735647">
      <w:pPr>
        <w:jc w:val="center"/>
        <w:rPr>
          <w:rFonts w:cstheme="minorHAnsi"/>
          <w:b/>
          <w:sz w:val="22"/>
          <w:szCs w:val="22"/>
        </w:rPr>
      </w:pPr>
      <w:r w:rsidRPr="00735647">
        <w:rPr>
          <w:rFonts w:cstheme="minorHAnsi"/>
          <w:b/>
          <w:sz w:val="22"/>
          <w:szCs w:val="22"/>
        </w:rPr>
        <w:t>PERJANJIAN KERJASAMA</w:t>
      </w:r>
    </w:p>
    <w:p w14:paraId="08E1D26E" w14:textId="447CF4DD" w:rsidR="007F4EC3" w:rsidRPr="00735647" w:rsidRDefault="007F4EC3" w:rsidP="00735647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TENTANG</w:t>
      </w:r>
    </w:p>
    <w:p w14:paraId="4B9DDC03" w14:textId="44021D44" w:rsidR="00D63E4B" w:rsidRPr="00735647" w:rsidRDefault="00735647" w:rsidP="00735647">
      <w:pPr>
        <w:pStyle w:val="BodyText"/>
        <w:pBdr>
          <w:bottom w:val="single" w:sz="12" w:space="1" w:color="auto"/>
        </w:pBdr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35647">
        <w:rPr>
          <w:rFonts w:asciiTheme="minorHAnsi" w:hAnsiTheme="minorHAnsi" w:cstheme="minorHAnsi"/>
          <w:b/>
          <w:sz w:val="22"/>
          <w:szCs w:val="22"/>
        </w:rPr>
        <w:t>PENJUALAN</w:t>
      </w:r>
      <w:r w:rsidR="007F4EC3">
        <w:rPr>
          <w:rFonts w:asciiTheme="minorHAnsi" w:hAnsiTheme="minorHAnsi" w:cstheme="minorHAnsi"/>
          <w:b/>
          <w:sz w:val="22"/>
          <w:szCs w:val="22"/>
        </w:rPr>
        <w:t xml:space="preserve"> PRODUK TELKOMSEL</w:t>
      </w:r>
    </w:p>
    <w:p w14:paraId="020E2FDE" w14:textId="77777777" w:rsidR="00D63E4B" w:rsidRPr="0034793F" w:rsidRDefault="00D63E4B" w:rsidP="00333489">
      <w:pPr>
        <w:pStyle w:val="BodyText"/>
        <w:pBdr>
          <w:bottom w:val="single" w:sz="12" w:space="1" w:color="auto"/>
        </w:pBdr>
        <w:contextualSpacing/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34793F">
        <w:rPr>
          <w:rFonts w:asciiTheme="minorHAnsi" w:hAnsiTheme="minorHAnsi" w:cstheme="minorHAnsi"/>
          <w:b/>
          <w:sz w:val="22"/>
          <w:szCs w:val="22"/>
          <w:lang w:val="id-ID"/>
        </w:rPr>
        <w:t xml:space="preserve"> </w:t>
      </w:r>
    </w:p>
    <w:p w14:paraId="754F03C7" w14:textId="77777777" w:rsidR="00D63E4B" w:rsidRPr="009F4450" w:rsidRDefault="00D63E4B" w:rsidP="00333489">
      <w:pPr>
        <w:pStyle w:val="BodyText"/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350E8F8" w14:textId="582B969E" w:rsidR="00D63E4B" w:rsidRPr="00D44830" w:rsidRDefault="00D63E4B" w:rsidP="00333489">
      <w:pPr>
        <w:pStyle w:val="BodyText"/>
        <w:ind w:left="1350"/>
        <w:contextualSpacing/>
        <w:rPr>
          <w:rFonts w:ascii="Calibri" w:hAnsi="Calibri" w:cs="Arial"/>
          <w:bCs/>
          <w:sz w:val="22"/>
          <w:szCs w:val="22"/>
          <w:lang w:val="nl-NL"/>
        </w:rPr>
      </w:pPr>
      <w:r w:rsidRPr="00D44830">
        <w:rPr>
          <w:rFonts w:ascii="Calibri" w:hAnsi="Calibri" w:cs="Arial"/>
          <w:bCs/>
          <w:sz w:val="22"/>
          <w:szCs w:val="22"/>
          <w:lang w:val="nl-NL"/>
        </w:rPr>
        <w:t>No</w:t>
      </w:r>
      <w:r w:rsidR="007F4EC3">
        <w:rPr>
          <w:rFonts w:ascii="Calibri" w:hAnsi="Calibri" w:cs="Arial"/>
          <w:bCs/>
          <w:sz w:val="22"/>
          <w:szCs w:val="22"/>
          <w:lang w:val="nl-NL"/>
        </w:rPr>
        <w:t>.</w:t>
      </w:r>
      <w:r w:rsidRPr="00D44830">
        <w:rPr>
          <w:rFonts w:ascii="Calibri" w:hAnsi="Calibri" w:cs="Arial"/>
          <w:bCs/>
          <w:sz w:val="22"/>
          <w:szCs w:val="22"/>
          <w:lang w:val="nl-NL"/>
        </w:rPr>
        <w:t xml:space="preserve"> Telkomsel</w:t>
      </w:r>
      <w:ins w:id="0" w:author="finnet" w:date="2022-12-23T08:05:00Z">
        <w:r w:rsidR="00324742">
          <w:rPr>
            <w:rFonts w:ascii="Calibri" w:hAnsi="Calibri" w:cs="Arial"/>
            <w:bCs/>
            <w:sz w:val="22"/>
            <w:szCs w:val="22"/>
            <w:lang w:val="nl-NL"/>
          </w:rPr>
          <w:tab/>
        </w:r>
      </w:ins>
      <w:r w:rsidRPr="00D44830">
        <w:rPr>
          <w:rFonts w:ascii="Calibri" w:hAnsi="Calibri" w:cs="Arial"/>
          <w:bCs/>
          <w:sz w:val="22"/>
          <w:szCs w:val="22"/>
          <w:lang w:val="nl-NL"/>
        </w:rPr>
        <w:t xml:space="preserve">: </w:t>
      </w:r>
    </w:p>
    <w:p w14:paraId="789BEF52" w14:textId="7EC39491" w:rsidR="0034793F" w:rsidRPr="00324742" w:rsidRDefault="00D63E4B" w:rsidP="00333489">
      <w:pPr>
        <w:pStyle w:val="BodyText"/>
        <w:ind w:left="1350"/>
        <w:contextualSpacing/>
        <w:rPr>
          <w:rFonts w:asciiTheme="minorHAnsi" w:hAnsiTheme="minorHAnsi" w:cstheme="minorHAnsi"/>
          <w:bCs/>
          <w:sz w:val="22"/>
          <w:szCs w:val="22"/>
          <w:lang w:val="nl-NL"/>
          <w:rPrChange w:id="1" w:author="finnet" w:date="2022-12-23T08:06:00Z">
            <w:rPr>
              <w:rFonts w:ascii="Calibri" w:hAnsi="Calibri" w:cs="Arial"/>
              <w:bCs/>
              <w:sz w:val="22"/>
              <w:szCs w:val="22"/>
              <w:lang w:val="nl-NL"/>
            </w:rPr>
          </w:rPrChange>
        </w:rPr>
      </w:pPr>
      <w:r w:rsidRPr="00D44830">
        <w:rPr>
          <w:rFonts w:ascii="Calibri" w:hAnsi="Calibri" w:cs="Arial"/>
          <w:bCs/>
          <w:sz w:val="22"/>
          <w:szCs w:val="22"/>
          <w:lang w:val="nl-NL"/>
        </w:rPr>
        <w:t>No</w:t>
      </w:r>
      <w:r w:rsidR="007F4EC3">
        <w:rPr>
          <w:rFonts w:ascii="Calibri" w:hAnsi="Calibri" w:cs="Arial"/>
          <w:bCs/>
          <w:sz w:val="22"/>
          <w:szCs w:val="22"/>
          <w:lang w:val="nl-NL"/>
        </w:rPr>
        <w:t>.</w:t>
      </w:r>
      <w:r w:rsidRPr="00D44830">
        <w:rPr>
          <w:rFonts w:ascii="Calibri" w:hAnsi="Calibri" w:cs="Arial"/>
          <w:bCs/>
          <w:sz w:val="22"/>
          <w:szCs w:val="22"/>
          <w:lang w:val="nl-NL"/>
        </w:rPr>
        <w:t xml:space="preserve"> </w:t>
      </w:r>
      <w:ins w:id="2" w:author="finnet" w:date="2022-12-23T07:30:00Z">
        <w:r w:rsidR="0039104A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t>Finnet</w:t>
        </w:r>
      </w:ins>
      <w:ins w:id="3" w:author="finnet" w:date="2022-12-23T08:05:00Z">
        <w:r w:rsidR="00324742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t xml:space="preserve">    </w:t>
        </w:r>
        <w:r w:rsidR="00324742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tab/>
        </w:r>
      </w:ins>
      <w:del w:id="4" w:author="finnet" w:date="2022-12-23T07:30:00Z">
        <w:r w:rsidR="00735647" w:rsidRPr="00324742" w:rsidDel="0039104A">
          <w:rPr>
            <w:rFonts w:asciiTheme="minorHAnsi" w:hAnsiTheme="minorHAnsi" w:cstheme="minorHAnsi"/>
            <w:bCs/>
            <w:sz w:val="22"/>
            <w:szCs w:val="22"/>
            <w:highlight w:val="yellow"/>
            <w:lang w:val="nl-NL"/>
            <w:rPrChange w:id="5" w:author="finnet" w:date="2022-12-23T08:06:00Z">
              <w:rPr>
                <w:rFonts w:ascii="Calibri" w:hAnsi="Calibri" w:cs="Arial"/>
                <w:bCs/>
                <w:sz w:val="22"/>
                <w:szCs w:val="22"/>
                <w:highlight w:val="yellow"/>
                <w:lang w:val="nl-NL"/>
              </w:rPr>
            </w:rPrChange>
          </w:rPr>
          <w:delText>[</w:delText>
        </w:r>
        <w:r w:rsidRPr="00324742" w:rsidDel="0039104A">
          <w:rPr>
            <w:rFonts w:asciiTheme="minorHAnsi" w:hAnsiTheme="minorHAnsi" w:cstheme="minorHAnsi"/>
            <w:bCs/>
            <w:sz w:val="22"/>
            <w:szCs w:val="22"/>
            <w:highlight w:val="yellow"/>
            <w:lang w:val="nl-NL"/>
            <w:rPrChange w:id="6" w:author="finnet" w:date="2022-12-23T08:06:00Z">
              <w:rPr>
                <w:rFonts w:ascii="Calibri" w:hAnsi="Calibri" w:cs="Arial"/>
                <w:bCs/>
                <w:sz w:val="22"/>
                <w:szCs w:val="22"/>
                <w:highlight w:val="yellow"/>
                <w:lang w:val="nl-NL"/>
              </w:rPr>
            </w:rPrChange>
          </w:rPr>
          <w:delText>Mitra</w:delText>
        </w:r>
        <w:r w:rsidR="0034793F" w:rsidRPr="00324742" w:rsidDel="0039104A">
          <w:rPr>
            <w:rFonts w:asciiTheme="minorHAnsi" w:hAnsiTheme="minorHAnsi" w:cstheme="minorHAnsi"/>
            <w:bCs/>
            <w:sz w:val="22"/>
            <w:szCs w:val="22"/>
            <w:highlight w:val="yellow"/>
            <w:lang w:val="nl-NL"/>
            <w:rPrChange w:id="7" w:author="finnet" w:date="2022-12-23T08:06:00Z">
              <w:rPr>
                <w:rFonts w:ascii="Calibri" w:hAnsi="Calibri" w:cs="Arial"/>
                <w:bCs/>
                <w:sz w:val="22"/>
                <w:szCs w:val="22"/>
                <w:highlight w:val="yellow"/>
                <w:lang w:val="nl-NL"/>
              </w:rPr>
            </w:rPrChange>
          </w:rPr>
          <w:delText xml:space="preserve"> Aggregator</w:delText>
        </w:r>
        <w:r w:rsidR="00735647" w:rsidRPr="00324742" w:rsidDel="0039104A">
          <w:rPr>
            <w:rFonts w:asciiTheme="minorHAnsi" w:hAnsiTheme="minorHAnsi" w:cstheme="minorHAnsi"/>
            <w:bCs/>
            <w:sz w:val="22"/>
            <w:szCs w:val="22"/>
            <w:highlight w:val="yellow"/>
            <w:lang w:val="nl-NL"/>
            <w:rPrChange w:id="8" w:author="finnet" w:date="2022-12-23T08:06:00Z">
              <w:rPr>
                <w:rFonts w:ascii="Calibri" w:hAnsi="Calibri" w:cs="Arial"/>
                <w:bCs/>
                <w:sz w:val="22"/>
                <w:szCs w:val="22"/>
                <w:highlight w:val="yellow"/>
                <w:lang w:val="nl-NL"/>
              </w:rPr>
            </w:rPrChange>
          </w:rPr>
          <w:delText>]</w:delText>
        </w:r>
      </w:del>
      <w:r w:rsidRPr="00324742">
        <w:rPr>
          <w:rFonts w:asciiTheme="minorHAnsi" w:hAnsiTheme="minorHAnsi" w:cstheme="minorHAnsi"/>
          <w:bCs/>
          <w:sz w:val="22"/>
          <w:szCs w:val="22"/>
          <w:lang w:val="nl-NL"/>
          <w:rPrChange w:id="9" w:author="finnet" w:date="2022-12-23T08:06:00Z">
            <w:rPr>
              <w:rFonts w:ascii="Calibri" w:hAnsi="Calibri" w:cs="Arial"/>
              <w:bCs/>
              <w:sz w:val="22"/>
              <w:szCs w:val="22"/>
              <w:lang w:val="nl-NL"/>
            </w:rPr>
          </w:rPrChange>
        </w:rPr>
        <w:t>:</w:t>
      </w:r>
      <w:ins w:id="10" w:author="finnet" w:date="2022-12-23T08:05:00Z">
        <w:r w:rsidR="00324742" w:rsidRPr="00324742">
          <w:rPr>
            <w:rFonts w:asciiTheme="minorHAnsi" w:hAnsiTheme="minorHAnsi" w:cstheme="minorHAnsi"/>
            <w:bCs/>
            <w:sz w:val="22"/>
            <w:szCs w:val="22"/>
            <w:lang w:val="nl-NL"/>
            <w:rPrChange w:id="11" w:author="finnet" w:date="2022-12-23T08:06:00Z">
              <w:rPr>
                <w:rFonts w:ascii="Calibri" w:hAnsi="Calibri" w:cs="Arial"/>
                <w:bCs/>
                <w:sz w:val="22"/>
                <w:szCs w:val="22"/>
                <w:lang w:val="nl-NL"/>
              </w:rPr>
            </w:rPrChange>
          </w:rPr>
          <w:t xml:space="preserve"> </w:t>
        </w:r>
        <w:r w:rsidR="00324742" w:rsidRPr="00324742">
          <w:rPr>
            <w:rFonts w:asciiTheme="minorHAnsi" w:hAnsiTheme="minorHAnsi" w:cstheme="minorHAnsi"/>
            <w:color w:val="000000"/>
            <w:sz w:val="22"/>
            <w:szCs w:val="22"/>
            <w:shd w:val="clear" w:color="auto" w:fill="FFFFFF"/>
            <w:rPrChange w:id="12" w:author="finnet" w:date="2022-12-23T08:06:00Z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rPrChange>
          </w:rPr>
          <w:t xml:space="preserve">         /ADD-PKS-002/FINNET-000/</w:t>
        </w:r>
      </w:ins>
      <w:ins w:id="13" w:author="finnet" w:date="2022-12-23T08:11:00Z">
        <w:r w:rsidR="00C27BA3">
          <w:rPr>
            <w:rFonts w:asciiTheme="minorHAnsi" w:hAnsiTheme="minorHAnsi" w:cstheme="minorHAnsi"/>
            <w:color w:val="000000"/>
            <w:sz w:val="22"/>
            <w:szCs w:val="22"/>
            <w:shd w:val="clear" w:color="auto" w:fill="FFFFFF"/>
          </w:rPr>
          <w:t>XII</w:t>
        </w:r>
      </w:ins>
      <w:ins w:id="14" w:author="finnet" w:date="2022-12-23T08:05:00Z">
        <w:r w:rsidR="00324742" w:rsidRPr="00324742">
          <w:rPr>
            <w:rFonts w:asciiTheme="minorHAnsi" w:hAnsiTheme="minorHAnsi" w:cstheme="minorHAnsi"/>
            <w:color w:val="000000"/>
            <w:sz w:val="22"/>
            <w:szCs w:val="22"/>
            <w:shd w:val="clear" w:color="auto" w:fill="FFFFFF"/>
            <w:rPrChange w:id="15" w:author="finnet" w:date="2022-12-23T08:06:00Z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rPrChange>
          </w:rPr>
          <w:t>/</w:t>
        </w:r>
      </w:ins>
      <w:ins w:id="16" w:author="finnet" w:date="2022-12-23T08:12:00Z">
        <w:r w:rsidR="00C27BA3">
          <w:rPr>
            <w:rFonts w:asciiTheme="minorHAnsi" w:hAnsiTheme="minorHAnsi" w:cstheme="minorHAnsi"/>
            <w:color w:val="000000"/>
            <w:sz w:val="22"/>
            <w:szCs w:val="22"/>
            <w:shd w:val="clear" w:color="auto" w:fill="FFFFFF"/>
          </w:rPr>
          <w:t>2022</w:t>
        </w:r>
      </w:ins>
    </w:p>
    <w:p w14:paraId="020676CC" w14:textId="73619D8A" w:rsidR="00D63E4B" w:rsidRPr="00D44830" w:rsidRDefault="0034793F" w:rsidP="00333489">
      <w:pPr>
        <w:pStyle w:val="BodyText"/>
        <w:ind w:left="1350"/>
        <w:contextualSpacing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  <w:lang w:val="nl-NL"/>
        </w:rPr>
        <w:t>No</w:t>
      </w:r>
      <w:r w:rsidR="007F4EC3">
        <w:rPr>
          <w:rFonts w:ascii="Calibri" w:hAnsi="Calibri" w:cs="Arial"/>
          <w:bCs/>
          <w:sz w:val="22"/>
          <w:szCs w:val="22"/>
          <w:lang w:val="nl-NL"/>
        </w:rPr>
        <w:t>.</w:t>
      </w:r>
      <w:r>
        <w:rPr>
          <w:rFonts w:ascii="Calibri" w:hAnsi="Calibri" w:cs="Arial"/>
          <w:bCs/>
          <w:sz w:val="22"/>
          <w:szCs w:val="22"/>
          <w:lang w:val="nl-NL"/>
        </w:rPr>
        <w:t xml:space="preserve"> </w:t>
      </w:r>
      <w:ins w:id="17" w:author="finnet" w:date="2022-12-23T07:52:00Z">
        <w:r w:rsidR="0014137F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t>Bank</w:t>
        </w:r>
      </w:ins>
      <w:ins w:id="18" w:author="finnet" w:date="2022-12-23T08:05:00Z">
        <w:r w:rsidR="00324742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tab/>
        </w:r>
        <w:r w:rsidR="00324742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tab/>
        </w:r>
      </w:ins>
      <w:del w:id="19" w:author="finnet" w:date="2022-12-23T07:51:00Z">
        <w:r w:rsidR="00735647" w:rsidRPr="007F4EC3" w:rsidDel="0014137F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delText>[</w:delText>
        </w:r>
        <w:r w:rsidRPr="007F4EC3" w:rsidDel="0014137F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delText xml:space="preserve">Mitra </w:delText>
        </w:r>
        <w:r w:rsidR="007F4EC3" w:rsidRPr="007F4EC3" w:rsidDel="0014137F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delText>Bank</w:delText>
        </w:r>
        <w:r w:rsidRPr="007F4EC3" w:rsidDel="0014137F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delText xml:space="preserve"> Channel</w:delText>
        </w:r>
        <w:r w:rsidR="00735647" w:rsidRPr="007F4EC3" w:rsidDel="0014137F">
          <w:rPr>
            <w:rFonts w:ascii="Calibri" w:hAnsi="Calibri" w:cs="Arial"/>
            <w:bCs/>
            <w:sz w:val="22"/>
            <w:szCs w:val="22"/>
            <w:highlight w:val="yellow"/>
            <w:lang w:val="nl-NL"/>
          </w:rPr>
          <w:delText>]</w:delText>
        </w:r>
      </w:del>
      <w:r>
        <w:rPr>
          <w:rFonts w:ascii="Calibri" w:hAnsi="Calibri" w:cs="Arial"/>
          <w:bCs/>
          <w:sz w:val="22"/>
          <w:szCs w:val="22"/>
          <w:lang w:val="nl-NL"/>
        </w:rPr>
        <w:t>:</w:t>
      </w:r>
      <w:r w:rsidR="00D63E4B" w:rsidRPr="00D44830">
        <w:rPr>
          <w:rFonts w:ascii="Calibri" w:hAnsi="Calibri" w:cs="Arial"/>
          <w:bCs/>
          <w:sz w:val="22"/>
          <w:szCs w:val="22"/>
          <w:lang w:val="nl-NL"/>
        </w:rPr>
        <w:t xml:space="preserve"> </w:t>
      </w:r>
      <w:ins w:id="20" w:author="Ananda Delma Rizikia" w:date="2022-12-30T11:39:00Z">
        <w:r w:rsidR="00A52A4A" w:rsidRPr="00A52A4A">
          <w:rPr>
            <w:rFonts w:ascii="Calibri" w:hAnsi="Calibri" w:cs="Arial"/>
            <w:bCs/>
            <w:color w:val="FFFFFF" w:themeColor="background1"/>
            <w:sz w:val="22"/>
            <w:szCs w:val="22"/>
            <w:lang w:val="nl-NL"/>
            <w:rPrChange w:id="21" w:author="Ananda Delma Rizikia" w:date="2022-12-30T11:41:00Z">
              <w:rPr>
                <w:rFonts w:ascii="Calibri" w:hAnsi="Calibri" w:cs="Arial"/>
                <w:bCs/>
                <w:sz w:val="22"/>
                <w:szCs w:val="22"/>
                <w:lang w:val="nl-NL"/>
              </w:rPr>
            </w:rPrChange>
          </w:rPr>
          <w:t>000</w:t>
        </w:r>
        <w:r w:rsidR="00A52A4A">
          <w:rPr>
            <w:rFonts w:ascii="Calibri" w:hAnsi="Calibri" w:cs="Arial"/>
            <w:bCs/>
            <w:sz w:val="22"/>
            <w:szCs w:val="22"/>
            <w:lang w:val="nl-NL"/>
          </w:rPr>
          <w:t>/ADD</w:t>
        </w:r>
      </w:ins>
      <w:ins w:id="22" w:author="Ananda Delma Rizikia" w:date="2022-12-30T11:40:00Z">
        <w:r w:rsidR="00A52A4A">
          <w:rPr>
            <w:rFonts w:ascii="Calibri" w:hAnsi="Calibri" w:cs="Arial"/>
            <w:bCs/>
            <w:sz w:val="22"/>
            <w:szCs w:val="22"/>
            <w:lang w:val="nl-NL"/>
          </w:rPr>
          <w:t>/DDB/BKS/2022</w:t>
        </w:r>
      </w:ins>
    </w:p>
    <w:p w14:paraId="4D081799" w14:textId="77777777" w:rsidR="00CC043D" w:rsidRPr="0060710D" w:rsidRDefault="00CC043D" w:rsidP="00333489">
      <w:pPr>
        <w:jc w:val="both"/>
        <w:rPr>
          <w:rFonts w:cstheme="minorHAnsi"/>
          <w:sz w:val="22"/>
          <w:szCs w:val="22"/>
        </w:rPr>
      </w:pPr>
    </w:p>
    <w:p w14:paraId="4A7E17DC" w14:textId="67165154" w:rsidR="00CC043D" w:rsidRPr="0060710D" w:rsidRDefault="000959F7" w:rsidP="00333489">
      <w:pPr>
        <w:jc w:val="both"/>
        <w:rPr>
          <w:rFonts w:cstheme="minorHAnsi"/>
          <w:sz w:val="22"/>
          <w:szCs w:val="22"/>
        </w:rPr>
      </w:pPr>
      <w:proofErr w:type="spellStart"/>
      <w:r w:rsidRPr="00FE2D75">
        <w:rPr>
          <w:rFonts w:cstheme="minorHAnsi"/>
          <w:sz w:val="22"/>
          <w:szCs w:val="22"/>
          <w:lang w:val="es-ES"/>
        </w:rPr>
        <w:t>Amandemen</w:t>
      </w:r>
      <w:proofErr w:type="spellEnd"/>
      <w:r w:rsidRPr="00FE2D75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FE2D75">
        <w:rPr>
          <w:rFonts w:cstheme="minorHAnsi"/>
          <w:sz w:val="22"/>
          <w:szCs w:val="22"/>
        </w:rPr>
        <w:t>Pertama</w:t>
      </w:r>
      <w:proofErr w:type="spellEnd"/>
      <w:r w:rsidRPr="00FE2D75"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t</w:t>
      </w:r>
      <w:r w:rsidRPr="00FE2D75">
        <w:rPr>
          <w:rFonts w:cstheme="minorHAnsi"/>
          <w:sz w:val="22"/>
          <w:szCs w:val="22"/>
        </w:rPr>
        <w:t>erhadap</w:t>
      </w:r>
      <w:proofErr w:type="spellEnd"/>
      <w:r w:rsidRPr="00FE2D75">
        <w:rPr>
          <w:rFonts w:cstheme="minorHAnsi"/>
          <w:sz w:val="22"/>
          <w:szCs w:val="22"/>
        </w:rPr>
        <w:t xml:space="preserve"> </w:t>
      </w:r>
      <w:proofErr w:type="spellStart"/>
      <w:r w:rsidRPr="00FE2D75">
        <w:rPr>
          <w:rFonts w:cstheme="minorHAnsi"/>
          <w:sz w:val="22"/>
          <w:szCs w:val="22"/>
        </w:rPr>
        <w:t>Perjanjian</w:t>
      </w:r>
      <w:proofErr w:type="spellEnd"/>
      <w:r w:rsidRPr="00FE2D75">
        <w:rPr>
          <w:rFonts w:cstheme="minorHAnsi"/>
          <w:sz w:val="22"/>
          <w:szCs w:val="22"/>
        </w:rPr>
        <w:t xml:space="preserve"> Kerjasama</w:t>
      </w:r>
      <w:r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tentang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Penjualan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Produk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Telkomsel</w:t>
      </w:r>
      <w:proofErr w:type="spellEnd"/>
      <w:r w:rsidRPr="00FE2D75">
        <w:rPr>
          <w:rFonts w:cstheme="minorHAnsi"/>
          <w:color w:val="000000" w:themeColor="text1"/>
          <w:sz w:val="22"/>
          <w:szCs w:val="22"/>
          <w:lang w:val="nl-NL"/>
        </w:rPr>
        <w:t xml:space="preserve"> </w:t>
      </w:r>
      <w:r w:rsidRPr="0060710D">
        <w:rPr>
          <w:rFonts w:cstheme="minorHAnsi"/>
          <w:sz w:val="22"/>
          <w:szCs w:val="22"/>
        </w:rPr>
        <w:t>(</w:t>
      </w:r>
      <w:r w:rsidRPr="0060710D">
        <w:rPr>
          <w:rFonts w:ascii="Calibri" w:hAnsi="Calibri" w:cs="Arial"/>
          <w:bCs/>
          <w:sz w:val="22"/>
          <w:szCs w:val="22"/>
          <w:lang w:val="id-ID"/>
        </w:rPr>
        <w:t xml:space="preserve">selanjutnya disebut </w:t>
      </w:r>
      <w:r w:rsidRPr="00B174AE">
        <w:rPr>
          <w:rFonts w:cstheme="minorHAnsi"/>
          <w:b/>
          <w:bCs/>
          <w:sz w:val="22"/>
          <w:szCs w:val="22"/>
        </w:rPr>
        <w:t>“</w:t>
      </w:r>
      <w:proofErr w:type="spellStart"/>
      <w:r>
        <w:rPr>
          <w:rFonts w:cstheme="minorHAnsi"/>
          <w:b/>
          <w:bCs/>
          <w:sz w:val="22"/>
          <w:szCs w:val="22"/>
        </w:rPr>
        <w:t>Amandemen</w:t>
      </w:r>
      <w:proofErr w:type="spellEnd"/>
      <w:r w:rsidRPr="00B174AE">
        <w:rPr>
          <w:rFonts w:cstheme="minorHAnsi"/>
          <w:b/>
          <w:bCs/>
          <w:sz w:val="22"/>
          <w:szCs w:val="22"/>
        </w:rPr>
        <w:t>”</w:t>
      </w:r>
      <w:r w:rsidRPr="0060710D">
        <w:rPr>
          <w:rFonts w:cstheme="minorHAnsi"/>
          <w:sz w:val="22"/>
          <w:szCs w:val="22"/>
        </w:rPr>
        <w:t xml:space="preserve">) </w:t>
      </w:r>
      <w:proofErr w:type="spellStart"/>
      <w:r w:rsidR="007F4EC3" w:rsidRPr="00AE4299">
        <w:rPr>
          <w:rFonts w:ascii="Calibri" w:hAnsi="Calibri" w:cs="Calibri"/>
          <w:sz w:val="22"/>
          <w:szCs w:val="22"/>
        </w:rPr>
        <w:t>ini</w:t>
      </w:r>
      <w:proofErr w:type="spellEnd"/>
      <w:r w:rsidR="007F4EC3" w:rsidRPr="00AE429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F4EC3" w:rsidRPr="00AE4299">
        <w:rPr>
          <w:rFonts w:ascii="Calibri" w:hAnsi="Calibri" w:cs="Calibri"/>
          <w:sz w:val="22"/>
          <w:szCs w:val="22"/>
        </w:rPr>
        <w:t>dibuat</w:t>
      </w:r>
      <w:proofErr w:type="spellEnd"/>
      <w:r w:rsidR="007F4EC3" w:rsidRPr="00AE4299"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="007F4EC3" w:rsidRPr="00AE4299">
        <w:rPr>
          <w:rFonts w:ascii="Calibri" w:hAnsi="Calibri" w:cs="Calibri"/>
          <w:sz w:val="22"/>
          <w:szCs w:val="22"/>
        </w:rPr>
        <w:t>diadakan</w:t>
      </w:r>
      <w:proofErr w:type="spellEnd"/>
      <w:r w:rsidR="007F4EC3" w:rsidRPr="00AE4299">
        <w:rPr>
          <w:rFonts w:ascii="Calibri" w:hAnsi="Calibri" w:cs="Calibri"/>
          <w:sz w:val="22"/>
          <w:szCs w:val="22"/>
        </w:rPr>
        <w:t xml:space="preserve"> </w:t>
      </w:r>
      <w:bookmarkStart w:id="23" w:name="_Hlk88480319"/>
      <w:r w:rsidR="007F4EC3" w:rsidRPr="00BB74AC">
        <w:rPr>
          <w:rFonts w:ascii="Calibri" w:hAnsi="Calibri" w:cs="Arial"/>
          <w:sz w:val="22"/>
          <w:szCs w:val="22"/>
        </w:rPr>
        <w:t xml:space="preserve">pada </w:t>
      </w:r>
      <w:proofErr w:type="spellStart"/>
      <w:r w:rsidR="007F4EC3" w:rsidRPr="00BB74AC">
        <w:rPr>
          <w:rFonts w:ascii="Calibri" w:hAnsi="Calibri" w:cs="Arial"/>
          <w:sz w:val="22"/>
          <w:szCs w:val="22"/>
        </w:rPr>
        <w:t>tanggal</w:t>
      </w:r>
      <w:proofErr w:type="spellEnd"/>
      <w:r w:rsidR="007F4EC3" w:rsidRPr="00BB74AC">
        <w:rPr>
          <w:rFonts w:ascii="Calibri" w:hAnsi="Calibri" w:cs="Arial"/>
          <w:sz w:val="22"/>
          <w:szCs w:val="22"/>
        </w:rPr>
        <w:t xml:space="preserve"> </w:t>
      </w:r>
      <w:commentRangeStart w:id="24"/>
      <w:commentRangeStart w:id="25"/>
      <w:r w:rsidR="007F4EC3" w:rsidRPr="00A816D1">
        <w:rPr>
          <w:rFonts w:ascii="Calibri" w:hAnsi="Calibri" w:cs="Arial"/>
          <w:sz w:val="22"/>
          <w:szCs w:val="22"/>
          <w:highlight w:val="yellow"/>
        </w:rPr>
        <w:t>[*]</w:t>
      </w:r>
      <w:r w:rsidR="007F4EC3" w:rsidRPr="00BB74AC">
        <w:rPr>
          <w:rFonts w:ascii="Calibri" w:hAnsi="Calibri" w:cs="Arial"/>
          <w:sz w:val="22"/>
          <w:szCs w:val="22"/>
        </w:rPr>
        <w:t xml:space="preserve"> </w:t>
      </w:r>
      <w:commentRangeEnd w:id="24"/>
      <w:r w:rsidR="007F4EC3">
        <w:rPr>
          <w:rStyle w:val="CommentReference"/>
        </w:rPr>
        <w:commentReference w:id="24"/>
      </w:r>
      <w:bookmarkEnd w:id="23"/>
      <w:commentRangeEnd w:id="25"/>
      <w:r w:rsidR="00A52A4A">
        <w:rPr>
          <w:rStyle w:val="CommentReference"/>
        </w:rPr>
        <w:commentReference w:id="25"/>
      </w:r>
      <w:del w:id="26" w:author="finnet" w:date="2022-12-23T07:54:00Z">
        <w:r w:rsidR="007F4EC3" w:rsidDel="00C74AB6">
          <w:rPr>
            <w:rFonts w:ascii="Calibri" w:hAnsi="Calibri" w:cs="Arial"/>
            <w:sz w:val="22"/>
            <w:szCs w:val="22"/>
          </w:rPr>
          <w:delText xml:space="preserve">bulan </w:delText>
        </w:r>
      </w:del>
      <w:proofErr w:type="spellStart"/>
      <w:ins w:id="27" w:author="finnet" w:date="2022-12-23T07:30:00Z">
        <w:r w:rsidR="0039104A">
          <w:rPr>
            <w:rFonts w:ascii="Calibri" w:hAnsi="Calibri" w:cs="Arial"/>
            <w:sz w:val="22"/>
            <w:szCs w:val="22"/>
            <w:highlight w:val="yellow"/>
          </w:rPr>
          <w:t>Desember</w:t>
        </w:r>
      </w:ins>
      <w:proofErr w:type="spellEnd"/>
      <w:del w:id="28" w:author="finnet" w:date="2022-12-23T07:30:00Z">
        <w:r w:rsidR="007F4EC3" w:rsidRPr="00A816D1" w:rsidDel="0039104A">
          <w:rPr>
            <w:rFonts w:ascii="Calibri" w:hAnsi="Calibri" w:cs="Arial"/>
            <w:sz w:val="22"/>
            <w:szCs w:val="22"/>
            <w:highlight w:val="yellow"/>
          </w:rPr>
          <w:delText>[*]</w:delText>
        </w:r>
      </w:del>
      <w:r w:rsidR="007F4EC3">
        <w:rPr>
          <w:rFonts w:ascii="Calibri" w:hAnsi="Calibri" w:cs="Arial"/>
          <w:sz w:val="22"/>
          <w:szCs w:val="22"/>
        </w:rPr>
        <w:t xml:space="preserve"> </w:t>
      </w:r>
      <w:del w:id="29" w:author="finnet" w:date="2022-12-23T07:54:00Z">
        <w:r w:rsidR="007F4EC3" w:rsidDel="00C74AB6">
          <w:rPr>
            <w:rFonts w:ascii="Calibri" w:hAnsi="Calibri" w:cs="Arial"/>
            <w:sz w:val="22"/>
            <w:szCs w:val="22"/>
          </w:rPr>
          <w:delText xml:space="preserve">tahun </w:delText>
        </w:r>
      </w:del>
      <w:ins w:id="30" w:author="finnet" w:date="2022-12-23T07:30:00Z">
        <w:r w:rsidR="0039104A">
          <w:rPr>
            <w:rFonts w:ascii="Calibri" w:hAnsi="Calibri" w:cs="Arial"/>
            <w:sz w:val="22"/>
            <w:szCs w:val="22"/>
            <w:highlight w:val="yellow"/>
          </w:rPr>
          <w:t>2022</w:t>
        </w:r>
      </w:ins>
      <w:del w:id="31" w:author="finnet" w:date="2022-12-23T07:30:00Z">
        <w:r w:rsidR="007F4EC3" w:rsidRPr="00A816D1" w:rsidDel="0039104A">
          <w:rPr>
            <w:rFonts w:ascii="Calibri" w:hAnsi="Calibri" w:cs="Arial"/>
            <w:sz w:val="22"/>
            <w:szCs w:val="22"/>
            <w:highlight w:val="yellow"/>
          </w:rPr>
          <w:delText>[*]</w:delText>
        </w:r>
      </w:del>
      <w:r w:rsidR="007F4EC3">
        <w:rPr>
          <w:rFonts w:ascii="Calibri" w:hAnsi="Calibri" w:cs="Arial"/>
          <w:sz w:val="22"/>
          <w:szCs w:val="22"/>
        </w:rPr>
        <w:t xml:space="preserve"> </w:t>
      </w:r>
      <w:r w:rsidR="007F4EC3" w:rsidRPr="00AE4299">
        <w:rPr>
          <w:rFonts w:ascii="Calibri" w:hAnsi="Calibri" w:cs="Calibri"/>
          <w:sz w:val="22"/>
          <w:szCs w:val="22"/>
        </w:rPr>
        <w:t xml:space="preserve">oleh dan di </w:t>
      </w:r>
      <w:proofErr w:type="spellStart"/>
      <w:r w:rsidR="007F4EC3" w:rsidRPr="00AE4299">
        <w:rPr>
          <w:rFonts w:ascii="Calibri" w:hAnsi="Calibri" w:cs="Calibri"/>
          <w:sz w:val="22"/>
          <w:szCs w:val="22"/>
        </w:rPr>
        <w:t>antara</w:t>
      </w:r>
      <w:proofErr w:type="spellEnd"/>
      <w:r w:rsidR="007F4EC3" w:rsidRPr="00AE4299">
        <w:rPr>
          <w:rFonts w:ascii="Calibri" w:hAnsi="Calibri" w:cs="Calibri"/>
          <w:sz w:val="22"/>
          <w:szCs w:val="22"/>
        </w:rPr>
        <w:t>:</w:t>
      </w:r>
    </w:p>
    <w:p w14:paraId="62662424" w14:textId="77777777" w:rsidR="00CC043D" w:rsidRPr="0060710D" w:rsidRDefault="00CC043D" w:rsidP="00333489">
      <w:pPr>
        <w:jc w:val="both"/>
        <w:rPr>
          <w:rFonts w:cstheme="minorHAnsi"/>
          <w:sz w:val="22"/>
          <w:szCs w:val="22"/>
        </w:rPr>
      </w:pPr>
    </w:p>
    <w:p w14:paraId="03857563" w14:textId="730E7947" w:rsidR="00CC043D" w:rsidRPr="0060710D" w:rsidRDefault="007F4EC3" w:rsidP="001D0024">
      <w:pPr>
        <w:pStyle w:val="ListParagraph"/>
        <w:numPr>
          <w:ilvl w:val="0"/>
          <w:numId w:val="31"/>
        </w:numPr>
        <w:ind w:left="540"/>
        <w:jc w:val="both"/>
        <w:rPr>
          <w:rFonts w:cstheme="minorHAnsi"/>
          <w:sz w:val="22"/>
          <w:szCs w:val="22"/>
        </w:rPr>
      </w:pPr>
      <w:r w:rsidRPr="00BB74AC">
        <w:rPr>
          <w:rFonts w:ascii="Calibri" w:hAnsi="Calibri" w:cs="Arial"/>
          <w:b/>
          <w:bCs/>
          <w:sz w:val="22"/>
          <w:szCs w:val="22"/>
        </w:rPr>
        <w:t xml:space="preserve">PT Telekomunikasi </w:t>
      </w:r>
      <w:proofErr w:type="spellStart"/>
      <w:r w:rsidRPr="00BB74AC">
        <w:rPr>
          <w:rFonts w:ascii="Calibri" w:hAnsi="Calibri" w:cs="Arial"/>
          <w:b/>
          <w:bCs/>
          <w:sz w:val="22"/>
          <w:szCs w:val="22"/>
        </w:rPr>
        <w:t>Selular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BB74AC">
        <w:rPr>
          <w:rFonts w:ascii="Calibri" w:hAnsi="Calibri" w:cs="Arial"/>
          <w:sz w:val="22"/>
          <w:szCs w:val="22"/>
        </w:rPr>
        <w:t>suatu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perseroan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terbatas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yang </w:t>
      </w:r>
      <w:proofErr w:type="spellStart"/>
      <w:r w:rsidRPr="00BB74AC">
        <w:rPr>
          <w:rFonts w:ascii="Calibri" w:hAnsi="Calibri" w:cs="Arial"/>
          <w:sz w:val="22"/>
          <w:szCs w:val="22"/>
        </w:rPr>
        <w:t>didirikan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menurut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hukum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Negara </w:t>
      </w:r>
      <w:proofErr w:type="spellStart"/>
      <w:r w:rsidRPr="00BB74AC">
        <w:rPr>
          <w:rFonts w:ascii="Calibri" w:hAnsi="Calibri" w:cs="Arial"/>
          <w:sz w:val="22"/>
          <w:szCs w:val="22"/>
        </w:rPr>
        <w:t>Republik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Indonesia, </w:t>
      </w:r>
      <w:proofErr w:type="spellStart"/>
      <w:r w:rsidRPr="00BB74AC">
        <w:rPr>
          <w:rFonts w:ascii="Calibri" w:hAnsi="Calibri" w:cs="Arial"/>
          <w:sz w:val="22"/>
          <w:szCs w:val="22"/>
        </w:rPr>
        <w:t>berkedudukan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di </w:t>
      </w:r>
      <w:bookmarkStart w:id="32" w:name="_Hlk104877263"/>
      <w:r w:rsidRPr="00BB74AC">
        <w:rPr>
          <w:rFonts w:ascii="Calibri" w:hAnsi="Calibri" w:cs="Arial"/>
          <w:sz w:val="22"/>
          <w:szCs w:val="22"/>
        </w:rPr>
        <w:t>Gedung Telkom Landmark Tower</w:t>
      </w:r>
      <w:r>
        <w:rPr>
          <w:rFonts w:ascii="Calibri" w:hAnsi="Calibri" w:cs="Arial"/>
          <w:sz w:val="22"/>
          <w:szCs w:val="22"/>
        </w:rPr>
        <w:t>,</w:t>
      </w:r>
      <w:r w:rsidRPr="00BB74AC">
        <w:rPr>
          <w:rFonts w:ascii="Calibri" w:hAnsi="Calibri" w:cs="Arial"/>
          <w:sz w:val="22"/>
          <w:szCs w:val="22"/>
        </w:rPr>
        <w:t xml:space="preserve"> Menara 1</w:t>
      </w:r>
      <w:r>
        <w:rPr>
          <w:rFonts w:ascii="Calibri" w:hAnsi="Calibri" w:cs="Arial"/>
          <w:sz w:val="22"/>
          <w:szCs w:val="22"/>
        </w:rPr>
        <w:t>,</w:t>
      </w:r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Lantai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1-20</w:t>
      </w:r>
      <w:r w:rsidRPr="00BB74AC">
        <w:rPr>
          <w:rFonts w:ascii="Calibri" w:hAnsi="Calibri" w:cs="Arial"/>
          <w:sz w:val="22"/>
          <w:szCs w:val="22"/>
        </w:rPr>
        <w:t xml:space="preserve">, Jl. </w:t>
      </w:r>
      <w:proofErr w:type="spellStart"/>
      <w:r w:rsidRPr="00BB74AC">
        <w:rPr>
          <w:rFonts w:ascii="Calibri" w:hAnsi="Calibri" w:cs="Arial"/>
          <w:sz w:val="22"/>
          <w:szCs w:val="22"/>
        </w:rPr>
        <w:t>Jend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B74AC">
        <w:rPr>
          <w:rFonts w:ascii="Calibri" w:hAnsi="Calibri" w:cs="Arial"/>
          <w:sz w:val="22"/>
          <w:szCs w:val="22"/>
        </w:rPr>
        <w:t>Gatot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Subroto </w:t>
      </w:r>
      <w:proofErr w:type="spellStart"/>
      <w:r w:rsidRPr="00BB74AC">
        <w:rPr>
          <w:rFonts w:ascii="Calibri" w:hAnsi="Calibri" w:cs="Arial"/>
          <w:sz w:val="22"/>
          <w:szCs w:val="22"/>
        </w:rPr>
        <w:t>Kav</w:t>
      </w:r>
      <w:proofErr w:type="spellEnd"/>
      <w:r w:rsidRPr="00BB74AC">
        <w:rPr>
          <w:rFonts w:ascii="Calibri" w:hAnsi="Calibri" w:cs="Arial"/>
          <w:sz w:val="22"/>
          <w:szCs w:val="22"/>
        </w:rPr>
        <w:t>. 52, Jakarta 12710, Indonesia</w:t>
      </w:r>
      <w:bookmarkEnd w:id="32"/>
      <w:r w:rsidRPr="00BB74AC">
        <w:rPr>
          <w:rFonts w:ascii="Calibri" w:hAnsi="Calibri" w:cs="Arial"/>
          <w:sz w:val="22"/>
          <w:szCs w:val="22"/>
        </w:rPr>
        <w:t xml:space="preserve">, yang </w:t>
      </w:r>
      <w:proofErr w:type="spellStart"/>
      <w:r w:rsidRPr="00BB74AC">
        <w:rPr>
          <w:rFonts w:ascii="Calibri" w:hAnsi="Calibri" w:cs="Arial"/>
          <w:sz w:val="22"/>
          <w:szCs w:val="22"/>
        </w:rPr>
        <w:t>dalam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hal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ini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diwakili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oleh </w:t>
      </w:r>
      <w:proofErr w:type="spellStart"/>
      <w:ins w:id="33" w:author="finnet" w:date="2022-12-26T08:57:00Z">
        <w:r w:rsidR="00940FF4">
          <w:rPr>
            <w:rFonts w:ascii="Calibri" w:hAnsi="Calibri" w:cs="Arial"/>
            <w:sz w:val="22"/>
            <w:szCs w:val="22"/>
            <w:highlight w:val="yellow"/>
          </w:rPr>
          <w:t>Heriawan</w:t>
        </w:r>
      </w:ins>
      <w:commentRangeStart w:id="34"/>
      <w:proofErr w:type="spellEnd"/>
      <w:del w:id="35" w:author="finnet" w:date="2022-12-26T08:57:00Z">
        <w:r w:rsidRPr="00A816D1" w:rsidDel="00940FF4">
          <w:rPr>
            <w:rFonts w:ascii="Calibri" w:hAnsi="Calibri" w:cs="Arial"/>
            <w:sz w:val="22"/>
            <w:szCs w:val="22"/>
            <w:highlight w:val="yellow"/>
          </w:rPr>
          <w:delText>[*]</w:delText>
        </w:r>
      </w:del>
      <w:r w:rsidRPr="00A816D1">
        <w:rPr>
          <w:rFonts w:ascii="Calibri" w:hAnsi="Calibri" w:cs="Arial"/>
          <w:sz w:val="22"/>
          <w:szCs w:val="22"/>
          <w:highlight w:val="yellow"/>
        </w:rPr>
        <w:t xml:space="preserve">, </w:t>
      </w:r>
      <w:ins w:id="36" w:author="finnet" w:date="2022-12-26T08:57:00Z">
        <w:r w:rsidR="00940FF4">
          <w:rPr>
            <w:rFonts w:ascii="Calibri" w:hAnsi="Calibri" w:cs="Arial"/>
            <w:sz w:val="22"/>
            <w:szCs w:val="22"/>
            <w:highlight w:val="yellow"/>
          </w:rPr>
          <w:t xml:space="preserve">VP Partner Channel </w:t>
        </w:r>
      </w:ins>
      <w:ins w:id="37" w:author="finnet" w:date="2022-12-26T08:58:00Z">
        <w:r w:rsidR="00940FF4">
          <w:rPr>
            <w:rFonts w:ascii="Calibri" w:hAnsi="Calibri" w:cs="Arial"/>
            <w:sz w:val="22"/>
            <w:szCs w:val="22"/>
            <w:highlight w:val="yellow"/>
          </w:rPr>
          <w:t>Management</w:t>
        </w:r>
      </w:ins>
      <w:del w:id="38" w:author="finnet" w:date="2022-12-26T08:58:00Z">
        <w:r w:rsidRPr="00A816D1" w:rsidDel="00940FF4">
          <w:rPr>
            <w:rFonts w:ascii="Calibri" w:hAnsi="Calibri" w:cs="Arial"/>
            <w:sz w:val="22"/>
            <w:szCs w:val="22"/>
            <w:highlight w:val="yellow"/>
          </w:rPr>
          <w:delText xml:space="preserve">[ </w:delText>
        </w:r>
        <w:r w:rsidRPr="00A816D1" w:rsidDel="00940FF4">
          <w:rPr>
            <w:rFonts w:ascii="Calibri" w:hAnsi="Calibri" w:cs="Arial"/>
            <w:i/>
            <w:sz w:val="22"/>
            <w:szCs w:val="22"/>
            <w:highlight w:val="yellow"/>
          </w:rPr>
          <w:delText>masukkan jabatan/kedudukan</w:delText>
        </w:r>
        <w:r w:rsidRPr="00A816D1" w:rsidDel="00940FF4">
          <w:rPr>
            <w:rFonts w:ascii="Calibri" w:hAnsi="Calibri" w:cs="Arial"/>
            <w:sz w:val="22"/>
            <w:szCs w:val="22"/>
            <w:highlight w:val="yellow"/>
          </w:rPr>
          <w:delText xml:space="preserve"> ]</w:delText>
        </w:r>
      </w:del>
      <w:r w:rsidRPr="00BB74AC">
        <w:rPr>
          <w:rFonts w:ascii="Calibri" w:hAnsi="Calibri" w:cs="Arial"/>
          <w:sz w:val="22"/>
          <w:szCs w:val="22"/>
        </w:rPr>
        <w:t xml:space="preserve">, </w:t>
      </w:r>
      <w:commentRangeEnd w:id="34"/>
      <w:r>
        <w:rPr>
          <w:rStyle w:val="CommentReference"/>
        </w:rPr>
        <w:commentReference w:id="34"/>
      </w:r>
      <w:r w:rsidRPr="00BB74AC">
        <w:rPr>
          <w:rFonts w:ascii="Calibri" w:hAnsi="Calibri" w:cs="Arial"/>
          <w:sz w:val="22"/>
          <w:szCs w:val="22"/>
        </w:rPr>
        <w:t xml:space="preserve">yang </w:t>
      </w:r>
      <w:proofErr w:type="spellStart"/>
      <w:r w:rsidRPr="00BB74AC">
        <w:rPr>
          <w:rFonts w:ascii="Calibri" w:hAnsi="Calibri" w:cs="Arial"/>
          <w:sz w:val="22"/>
          <w:szCs w:val="22"/>
        </w:rPr>
        <w:t>bertindak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selaku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kuasa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dari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Direksi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PT Telekomunikasi </w:t>
      </w:r>
      <w:proofErr w:type="spellStart"/>
      <w:r w:rsidRPr="00BB74AC">
        <w:rPr>
          <w:rFonts w:ascii="Calibri" w:hAnsi="Calibri" w:cs="Arial"/>
          <w:sz w:val="22"/>
          <w:szCs w:val="22"/>
        </w:rPr>
        <w:t>Selular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dan </w:t>
      </w:r>
      <w:proofErr w:type="spellStart"/>
      <w:r w:rsidRPr="00BB74AC">
        <w:rPr>
          <w:rFonts w:ascii="Calibri" w:hAnsi="Calibri" w:cs="Arial"/>
          <w:sz w:val="22"/>
          <w:szCs w:val="22"/>
        </w:rPr>
        <w:t>karenanya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sah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bertindak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untuk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dan </w:t>
      </w:r>
      <w:proofErr w:type="spellStart"/>
      <w:r w:rsidRPr="00BB74AC">
        <w:rPr>
          <w:rFonts w:ascii="Calibri" w:hAnsi="Calibri" w:cs="Arial"/>
          <w:sz w:val="22"/>
          <w:szCs w:val="22"/>
        </w:rPr>
        <w:t>atas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nama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serta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mewakili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PT Telekomunikasi </w:t>
      </w:r>
      <w:proofErr w:type="spellStart"/>
      <w:r w:rsidRPr="00BB74AC">
        <w:rPr>
          <w:rFonts w:ascii="Calibri" w:hAnsi="Calibri" w:cs="Arial"/>
          <w:sz w:val="22"/>
          <w:szCs w:val="22"/>
        </w:rPr>
        <w:t>Selular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(</w:t>
      </w:r>
      <w:proofErr w:type="spellStart"/>
      <w:r w:rsidRPr="00BB74AC">
        <w:rPr>
          <w:rFonts w:ascii="Calibri" w:hAnsi="Calibri" w:cs="Arial"/>
          <w:sz w:val="22"/>
          <w:szCs w:val="22"/>
        </w:rPr>
        <w:t>selanjutnya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BB74AC">
        <w:rPr>
          <w:rFonts w:ascii="Calibri" w:hAnsi="Calibri" w:cs="Arial"/>
          <w:sz w:val="22"/>
          <w:szCs w:val="22"/>
        </w:rPr>
        <w:t>disebut</w:t>
      </w:r>
      <w:proofErr w:type="spellEnd"/>
      <w:r w:rsidRPr="00BB74AC">
        <w:rPr>
          <w:rFonts w:ascii="Calibri" w:hAnsi="Calibri" w:cs="Arial"/>
          <w:sz w:val="22"/>
          <w:szCs w:val="22"/>
        </w:rPr>
        <w:t xml:space="preserve"> “</w:t>
      </w:r>
      <w:r>
        <w:rPr>
          <w:rFonts w:ascii="Calibri" w:hAnsi="Calibri" w:cs="Arial"/>
          <w:b/>
          <w:sz w:val="22"/>
          <w:szCs w:val="22"/>
        </w:rPr>
        <w:t>TELKOMSEL</w:t>
      </w:r>
      <w:r w:rsidRPr="00BB74AC">
        <w:rPr>
          <w:rFonts w:ascii="Calibri" w:hAnsi="Calibri" w:cs="Arial"/>
          <w:sz w:val="22"/>
          <w:szCs w:val="22"/>
        </w:rPr>
        <w:t>”); dan</w:t>
      </w:r>
      <w:r w:rsidR="00A36EFC" w:rsidRPr="0060710D">
        <w:rPr>
          <w:rFonts w:cstheme="minorHAnsi"/>
          <w:sz w:val="22"/>
          <w:szCs w:val="22"/>
          <w:lang w:val="sv-SE"/>
        </w:rPr>
        <w:t xml:space="preserve"> </w:t>
      </w:r>
    </w:p>
    <w:p w14:paraId="31F5178E" w14:textId="77777777" w:rsidR="00A36EFC" w:rsidRPr="0060710D" w:rsidRDefault="00A36EFC" w:rsidP="00333489">
      <w:pPr>
        <w:pStyle w:val="ListParagraph"/>
        <w:ind w:left="540"/>
        <w:jc w:val="both"/>
        <w:rPr>
          <w:rFonts w:cstheme="minorHAnsi"/>
          <w:sz w:val="22"/>
          <w:szCs w:val="22"/>
        </w:rPr>
      </w:pPr>
    </w:p>
    <w:p w14:paraId="22956C18" w14:textId="1FC058A1" w:rsidR="00A36EFC" w:rsidRPr="0034793F" w:rsidRDefault="0039104A" w:rsidP="001D0024">
      <w:pPr>
        <w:pStyle w:val="ListParagraph"/>
        <w:numPr>
          <w:ilvl w:val="0"/>
          <w:numId w:val="31"/>
        </w:numPr>
        <w:ind w:left="540"/>
        <w:jc w:val="both"/>
        <w:rPr>
          <w:rFonts w:cstheme="minorHAnsi"/>
          <w:sz w:val="22"/>
          <w:szCs w:val="22"/>
        </w:rPr>
      </w:pPr>
      <w:ins w:id="39" w:author="finnet" w:date="2022-12-23T07:30:00Z">
        <w:r>
          <w:rPr>
            <w:rFonts w:ascii="Calibri" w:hAnsi="Calibri" w:cs="Arial"/>
            <w:b/>
            <w:sz w:val="22"/>
            <w:szCs w:val="22"/>
            <w:highlight w:val="yellow"/>
          </w:rPr>
          <w:t xml:space="preserve">PT </w:t>
        </w:r>
        <w:proofErr w:type="spellStart"/>
        <w:r>
          <w:rPr>
            <w:rFonts w:ascii="Calibri" w:hAnsi="Calibri" w:cs="Arial"/>
            <w:b/>
            <w:sz w:val="22"/>
            <w:szCs w:val="22"/>
            <w:highlight w:val="yellow"/>
          </w:rPr>
          <w:t>Finnet</w:t>
        </w:r>
        <w:proofErr w:type="spellEnd"/>
        <w:r>
          <w:rPr>
            <w:rFonts w:ascii="Calibri" w:hAnsi="Calibri" w:cs="Arial"/>
            <w:b/>
            <w:sz w:val="22"/>
            <w:szCs w:val="22"/>
            <w:highlight w:val="yellow"/>
          </w:rPr>
          <w:t xml:space="preserve"> Indonesia</w:t>
        </w:r>
      </w:ins>
      <w:commentRangeStart w:id="40"/>
      <w:del w:id="41" w:author="finnet" w:date="2022-12-23T07:30:00Z">
        <w:r w:rsidR="007F4EC3" w:rsidRPr="00A816D1" w:rsidDel="0039104A">
          <w:rPr>
            <w:rFonts w:ascii="Calibri" w:hAnsi="Calibri" w:cs="Arial"/>
            <w:b/>
            <w:sz w:val="22"/>
            <w:szCs w:val="22"/>
            <w:highlight w:val="yellow"/>
          </w:rPr>
          <w:delText xml:space="preserve">[ </w:delText>
        </w:r>
        <w:r w:rsidR="007F4EC3" w:rsidRPr="00A816D1" w:rsidDel="0039104A">
          <w:rPr>
            <w:rFonts w:ascii="Calibri" w:hAnsi="Calibri" w:cs="Arial"/>
            <w:b/>
            <w:i/>
            <w:sz w:val="22"/>
            <w:szCs w:val="22"/>
            <w:highlight w:val="yellow"/>
          </w:rPr>
          <w:delText>nama Mitra</w:delText>
        </w:r>
        <w:r w:rsidR="007F4EC3" w:rsidDel="0039104A">
          <w:rPr>
            <w:rFonts w:ascii="Calibri" w:hAnsi="Calibri" w:cs="Arial"/>
            <w:b/>
            <w:i/>
            <w:sz w:val="22"/>
            <w:szCs w:val="22"/>
            <w:highlight w:val="yellow"/>
          </w:rPr>
          <w:delText xml:space="preserve"> Aggregator</w:delText>
        </w:r>
        <w:r w:rsidR="007F4EC3" w:rsidRPr="00A816D1" w:rsidDel="0039104A">
          <w:rPr>
            <w:rFonts w:ascii="Calibri" w:hAnsi="Calibri" w:cs="Arial"/>
            <w:b/>
            <w:i/>
            <w:sz w:val="22"/>
            <w:szCs w:val="22"/>
            <w:highlight w:val="yellow"/>
          </w:rPr>
          <w:delText xml:space="preserve"> </w:delText>
        </w:r>
        <w:r w:rsidR="007F4EC3" w:rsidRPr="00A816D1" w:rsidDel="0039104A">
          <w:rPr>
            <w:rFonts w:ascii="Calibri" w:hAnsi="Calibri" w:cs="Arial"/>
            <w:b/>
            <w:sz w:val="22"/>
            <w:szCs w:val="22"/>
            <w:highlight w:val="yellow"/>
          </w:rPr>
          <w:delText>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,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suatu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perseroan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terbatas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yang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didirikan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menurut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hukum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Negara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Republik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Indonesia</w:t>
      </w:r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,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berkedudukan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di </w:t>
      </w:r>
      <w:ins w:id="42" w:author="finnet" w:date="2022-12-23T07:31:00Z"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Gd. </w:t>
        </w:r>
      </w:ins>
      <w:ins w:id="43" w:author="finnet" w:date="2022-12-23T07:30:00Z">
        <w:r>
          <w:rPr>
            <w:rFonts w:ascii="Calibri" w:hAnsi="Calibri" w:cs="Arial"/>
            <w:sz w:val="22"/>
            <w:szCs w:val="22"/>
            <w:highlight w:val="yellow"/>
          </w:rPr>
          <w:t>Telkom Landmark Tower</w:t>
        </w:r>
      </w:ins>
      <w:ins w:id="44" w:author="finnet" w:date="2022-12-23T07:31:00Z"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 Lt. 28, Jl. </w:t>
        </w:r>
        <w:proofErr w:type="spellStart"/>
        <w:r w:rsidR="00DC4BBA">
          <w:rPr>
            <w:rFonts w:ascii="Calibri" w:hAnsi="Calibri" w:cs="Arial"/>
            <w:sz w:val="22"/>
            <w:szCs w:val="22"/>
            <w:highlight w:val="yellow"/>
          </w:rPr>
          <w:t>Jend</w:t>
        </w:r>
        <w:proofErr w:type="spellEnd"/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. </w:t>
        </w:r>
        <w:proofErr w:type="spellStart"/>
        <w:r w:rsidR="00DC4BBA">
          <w:rPr>
            <w:rFonts w:ascii="Calibri" w:hAnsi="Calibri" w:cs="Arial"/>
            <w:sz w:val="22"/>
            <w:szCs w:val="22"/>
            <w:highlight w:val="yellow"/>
          </w:rPr>
          <w:t>Gatot</w:t>
        </w:r>
        <w:proofErr w:type="spellEnd"/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 Subroto </w:t>
        </w:r>
        <w:proofErr w:type="spellStart"/>
        <w:r w:rsidR="00DC4BBA">
          <w:rPr>
            <w:rFonts w:ascii="Calibri" w:hAnsi="Calibri" w:cs="Arial"/>
            <w:sz w:val="22"/>
            <w:szCs w:val="22"/>
            <w:highlight w:val="yellow"/>
          </w:rPr>
          <w:t>Kav</w:t>
        </w:r>
      </w:ins>
      <w:proofErr w:type="spellEnd"/>
      <w:ins w:id="45" w:author="finnet" w:date="2022-12-23T07:32:00Z">
        <w:r w:rsidR="00DC4BBA">
          <w:rPr>
            <w:rFonts w:ascii="Calibri" w:hAnsi="Calibri" w:cs="Arial"/>
            <w:sz w:val="22"/>
            <w:szCs w:val="22"/>
            <w:highlight w:val="yellow"/>
          </w:rPr>
          <w:t>. 52, Jakarta 12710</w:t>
        </w:r>
      </w:ins>
      <w:del w:id="46" w:author="finnet" w:date="2022-12-23T07:30:00Z">
        <w:r w:rsidR="007F4EC3" w:rsidRPr="00A816D1" w:rsidDel="0039104A">
          <w:rPr>
            <w:rFonts w:ascii="Calibri" w:hAnsi="Calibri" w:cs="Arial"/>
            <w:sz w:val="22"/>
            <w:szCs w:val="22"/>
            <w:highlight w:val="yellow"/>
          </w:rPr>
          <w:delText>[*]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, yang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dalam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hal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ini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diwakili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oleh </w:t>
      </w:r>
      <w:ins w:id="47" w:author="finnet" w:date="2022-12-23T07:32:00Z"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Irena </w:t>
        </w:r>
        <w:proofErr w:type="spellStart"/>
        <w:r w:rsidR="00DC4BBA">
          <w:rPr>
            <w:rFonts w:ascii="Calibri" w:hAnsi="Calibri" w:cs="Arial"/>
            <w:sz w:val="22"/>
            <w:szCs w:val="22"/>
            <w:highlight w:val="yellow"/>
          </w:rPr>
          <w:t>Aldanituti</w:t>
        </w:r>
      </w:ins>
      <w:proofErr w:type="spellEnd"/>
      <w:del w:id="48" w:author="finnet" w:date="2022-12-23T07:32:00Z"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>[*]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dalam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kedudukannya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selaku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ins w:id="49" w:author="finnet" w:date="2022-12-23T19:16:00Z">
        <w:r w:rsidR="005D562A">
          <w:rPr>
            <w:rFonts w:ascii="Calibri" w:hAnsi="Calibri" w:cs="Arial"/>
            <w:sz w:val="22"/>
            <w:szCs w:val="22"/>
            <w:highlight w:val="yellow"/>
          </w:rPr>
          <w:t>Direktur</w:t>
        </w:r>
      </w:ins>
      <w:proofErr w:type="spellEnd"/>
      <w:del w:id="50" w:author="finnet" w:date="2022-12-23T07:32:00Z"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>[*]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dari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dan yang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mewakili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del w:id="51" w:author="finnet" w:date="2022-12-23T07:32:00Z"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>[</w:delText>
        </w:r>
      </w:del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Direksi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dari</w:t>
      </w:r>
      <w:proofErr w:type="spellEnd"/>
      <w:ins w:id="52" w:author="finnet" w:date="2022-12-23T07:32:00Z"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 PT </w:t>
        </w:r>
        <w:proofErr w:type="spellStart"/>
        <w:r w:rsidR="00DC4BBA">
          <w:rPr>
            <w:rFonts w:ascii="Calibri" w:hAnsi="Calibri" w:cs="Arial"/>
            <w:sz w:val="22"/>
            <w:szCs w:val="22"/>
            <w:highlight w:val="yellow"/>
          </w:rPr>
          <w:t>Finnet</w:t>
        </w:r>
        <w:proofErr w:type="spellEnd"/>
        <w:r w:rsidR="00DC4BBA">
          <w:rPr>
            <w:rFonts w:ascii="Calibri" w:hAnsi="Calibri" w:cs="Arial"/>
            <w:sz w:val="22"/>
            <w:szCs w:val="22"/>
            <w:highlight w:val="yellow"/>
          </w:rPr>
          <w:t xml:space="preserve"> Indonesia</w:t>
        </w:r>
      </w:ins>
      <w:del w:id="53" w:author="finnet" w:date="2022-12-23T07:32:00Z"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>] [</w:delText>
        </w:r>
        <w:r w:rsidR="007F4EC3" w:rsidRPr="00A816D1" w:rsidDel="00DC4BBA">
          <w:rPr>
            <w:rFonts w:ascii="Calibri" w:hAnsi="Calibri" w:cs="Arial"/>
            <w:i/>
            <w:sz w:val="22"/>
            <w:szCs w:val="22"/>
            <w:highlight w:val="yellow"/>
          </w:rPr>
          <w:delText xml:space="preserve"> nama Mitra </w:delText>
        </w:r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dan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karenanya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sah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bertindak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untuk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dan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atas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nama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serta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mewakili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ins w:id="54" w:author="finnet" w:date="2022-12-23T07:32:00Z">
        <w:r w:rsidR="00DC4BBA">
          <w:rPr>
            <w:rFonts w:ascii="Calibri" w:hAnsi="Calibri" w:cs="Arial"/>
            <w:sz w:val="22"/>
            <w:szCs w:val="22"/>
            <w:highlight w:val="yellow"/>
          </w:rPr>
          <w:t>PT Finnet Indonesia</w:t>
        </w:r>
      </w:ins>
      <w:del w:id="55" w:author="finnet" w:date="2022-12-23T07:32:00Z"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 xml:space="preserve">[ </w:delText>
        </w:r>
        <w:r w:rsidR="007F4EC3" w:rsidRPr="00A816D1" w:rsidDel="00DC4BBA">
          <w:rPr>
            <w:rFonts w:ascii="Calibri" w:hAnsi="Calibri" w:cs="Arial"/>
            <w:i/>
            <w:sz w:val="22"/>
            <w:szCs w:val="22"/>
            <w:highlight w:val="yellow"/>
          </w:rPr>
          <w:delText xml:space="preserve">nama Mitra </w:delText>
        </w:r>
        <w:r w:rsidR="007F4EC3" w:rsidRPr="00A816D1" w:rsidDel="00DC4BBA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commentRangeEnd w:id="40"/>
      <w:r w:rsidR="007F4EC3" w:rsidRPr="00A816D1">
        <w:rPr>
          <w:rStyle w:val="CommentReference"/>
          <w:highlight w:val="yellow"/>
        </w:rPr>
        <w:commentReference w:id="40"/>
      </w:r>
      <w:del w:id="56" w:author="finnet" w:date="2022-12-23T07:32:00Z">
        <w:r w:rsidR="00A36EFC" w:rsidRPr="0060710D" w:rsidDel="00DC4BBA">
          <w:rPr>
            <w:rFonts w:ascii="Calibri" w:hAnsi="Calibri" w:cs="Arial"/>
            <w:bCs/>
            <w:sz w:val="22"/>
            <w:szCs w:val="22"/>
          </w:rPr>
          <w:delText xml:space="preserve"> </w:delText>
        </w:r>
      </w:del>
      <w:r w:rsidR="00A36EFC" w:rsidRPr="0060710D">
        <w:rPr>
          <w:rFonts w:ascii="Calibri" w:hAnsi="Calibri" w:cs="Arial"/>
          <w:bCs/>
          <w:sz w:val="22"/>
          <w:szCs w:val="22"/>
          <w:lang w:val="id-ID"/>
        </w:rPr>
        <w:t>(selanjutnya disebut “</w:t>
      </w:r>
      <w:ins w:id="57" w:author="finnet" w:date="2022-12-23T07:33:00Z">
        <w:r w:rsidR="00D42C65">
          <w:rPr>
            <w:rFonts w:ascii="Calibri" w:hAnsi="Calibri" w:cs="Arial"/>
            <w:b/>
            <w:bCs/>
            <w:sz w:val="22"/>
            <w:szCs w:val="22"/>
            <w:highlight w:val="yellow"/>
          </w:rPr>
          <w:t>FINNET</w:t>
        </w:r>
      </w:ins>
      <w:del w:id="58" w:author="finnet" w:date="2022-12-23T07:33:00Z">
        <w:r w:rsidR="000959F7" w:rsidRPr="007F4EC3" w:rsidDel="00D42C65">
          <w:rPr>
            <w:rFonts w:ascii="Calibri" w:hAnsi="Calibri" w:cs="Arial"/>
            <w:b/>
            <w:sz w:val="22"/>
            <w:szCs w:val="22"/>
            <w:highlight w:val="yellow"/>
          </w:rPr>
          <w:delText>[</w:delText>
        </w:r>
        <w:r w:rsidR="00A36EFC" w:rsidRPr="007F4EC3" w:rsidDel="00D42C65">
          <w:rPr>
            <w:rFonts w:ascii="Calibri" w:hAnsi="Calibri" w:cs="Arial"/>
            <w:b/>
            <w:bCs/>
            <w:sz w:val="22"/>
            <w:szCs w:val="22"/>
            <w:highlight w:val="yellow"/>
          </w:rPr>
          <w:delText>Mitra</w:delText>
        </w:r>
        <w:r w:rsidR="0034793F" w:rsidRPr="007F4EC3" w:rsidDel="00D42C65">
          <w:rPr>
            <w:rFonts w:ascii="Calibri" w:hAnsi="Calibri" w:cs="Arial"/>
            <w:b/>
            <w:bCs/>
            <w:sz w:val="22"/>
            <w:szCs w:val="22"/>
            <w:highlight w:val="yellow"/>
          </w:rPr>
          <w:delText xml:space="preserve"> Aggregator</w:delText>
        </w:r>
        <w:r w:rsidR="000959F7" w:rsidRPr="007F4EC3" w:rsidDel="00D42C65">
          <w:rPr>
            <w:rFonts w:ascii="Calibri" w:hAnsi="Calibri" w:cs="Arial"/>
            <w:b/>
            <w:bCs/>
            <w:sz w:val="22"/>
            <w:szCs w:val="22"/>
            <w:highlight w:val="yellow"/>
          </w:rPr>
          <w:delText>]</w:delText>
        </w:r>
      </w:del>
      <w:r w:rsidR="00A36EFC" w:rsidRPr="0060710D">
        <w:rPr>
          <w:rFonts w:ascii="Calibri" w:hAnsi="Calibri" w:cs="Arial"/>
          <w:bCs/>
          <w:sz w:val="22"/>
          <w:szCs w:val="22"/>
          <w:lang w:val="id-ID"/>
        </w:rPr>
        <w:t>”)</w:t>
      </w:r>
      <w:r w:rsidR="0034793F">
        <w:rPr>
          <w:rFonts w:ascii="Calibri" w:hAnsi="Calibri" w:cs="Arial"/>
          <w:bCs/>
          <w:sz w:val="22"/>
          <w:szCs w:val="22"/>
        </w:rPr>
        <w:t>; dan</w:t>
      </w:r>
    </w:p>
    <w:p w14:paraId="3AC4132B" w14:textId="77777777" w:rsidR="0034793F" w:rsidRPr="0034793F" w:rsidRDefault="0034793F" w:rsidP="0034793F">
      <w:pPr>
        <w:pStyle w:val="ListParagraph"/>
        <w:rPr>
          <w:rFonts w:cstheme="minorHAnsi"/>
          <w:sz w:val="22"/>
          <w:szCs w:val="22"/>
        </w:rPr>
      </w:pPr>
    </w:p>
    <w:p w14:paraId="5F577F86" w14:textId="0013A083" w:rsidR="0034793F" w:rsidRPr="0060710D" w:rsidRDefault="0087627B" w:rsidP="001D0024">
      <w:pPr>
        <w:pStyle w:val="ListParagraph"/>
        <w:numPr>
          <w:ilvl w:val="0"/>
          <w:numId w:val="31"/>
        </w:numPr>
        <w:ind w:left="540"/>
        <w:jc w:val="both"/>
        <w:rPr>
          <w:rFonts w:cstheme="minorHAnsi"/>
          <w:sz w:val="22"/>
          <w:szCs w:val="22"/>
        </w:rPr>
      </w:pPr>
      <w:ins w:id="59" w:author="finnet" w:date="2022-12-23T08:01:00Z">
        <w:r>
          <w:rPr>
            <w:rFonts w:ascii="Calibri" w:hAnsi="Calibri" w:cs="Arial"/>
            <w:b/>
            <w:sz w:val="22"/>
            <w:szCs w:val="22"/>
            <w:highlight w:val="yellow"/>
          </w:rPr>
          <w:t xml:space="preserve">PT Bank </w:t>
        </w:r>
      </w:ins>
      <w:ins w:id="60" w:author="finnet" w:date="2022-12-23T10:04:00Z">
        <w:r w:rsidR="00BA1EEF">
          <w:rPr>
            <w:rFonts w:ascii="Calibri" w:hAnsi="Calibri" w:cs="Arial"/>
            <w:b/>
            <w:sz w:val="22"/>
            <w:szCs w:val="22"/>
            <w:highlight w:val="yellow"/>
          </w:rPr>
          <w:t>Pembangunan Daerah Kalimantan Selatan</w:t>
        </w:r>
      </w:ins>
      <w:commentRangeStart w:id="61"/>
      <w:commentRangeStart w:id="62"/>
      <w:del w:id="63" w:author="finnet" w:date="2022-12-23T08:01:00Z">
        <w:r w:rsidR="007F4EC3" w:rsidRPr="00A816D1" w:rsidDel="0087627B">
          <w:rPr>
            <w:rFonts w:ascii="Calibri" w:hAnsi="Calibri" w:cs="Arial"/>
            <w:b/>
            <w:sz w:val="22"/>
            <w:szCs w:val="22"/>
            <w:highlight w:val="yellow"/>
          </w:rPr>
          <w:delText xml:space="preserve">[ </w:delText>
        </w:r>
        <w:r w:rsidR="007F4EC3" w:rsidRPr="00A816D1" w:rsidDel="0087627B">
          <w:rPr>
            <w:rFonts w:ascii="Calibri" w:hAnsi="Calibri" w:cs="Arial"/>
            <w:b/>
            <w:i/>
            <w:sz w:val="22"/>
            <w:szCs w:val="22"/>
            <w:highlight w:val="yellow"/>
          </w:rPr>
          <w:delText>nama Mitra</w:delText>
        </w:r>
        <w:r w:rsidR="007F4EC3" w:rsidDel="0087627B">
          <w:rPr>
            <w:rFonts w:ascii="Calibri" w:hAnsi="Calibri" w:cs="Arial"/>
            <w:b/>
            <w:i/>
            <w:sz w:val="22"/>
            <w:szCs w:val="22"/>
            <w:highlight w:val="yellow"/>
          </w:rPr>
          <w:delText xml:space="preserve"> Bank Channel</w:delText>
        </w:r>
        <w:r w:rsidR="007F4EC3" w:rsidRPr="00A816D1" w:rsidDel="0087627B">
          <w:rPr>
            <w:rFonts w:ascii="Calibri" w:hAnsi="Calibri" w:cs="Arial"/>
            <w:b/>
            <w:i/>
            <w:sz w:val="22"/>
            <w:szCs w:val="22"/>
            <w:highlight w:val="yellow"/>
          </w:rPr>
          <w:delText xml:space="preserve"> </w:delText>
        </w:r>
        <w:r w:rsidR="007F4EC3" w:rsidRPr="00A816D1" w:rsidDel="0087627B">
          <w:rPr>
            <w:rFonts w:ascii="Calibri" w:hAnsi="Calibri" w:cs="Arial"/>
            <w:b/>
            <w:sz w:val="22"/>
            <w:szCs w:val="22"/>
            <w:highlight w:val="yellow"/>
          </w:rPr>
          <w:delText>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,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suatu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perseroan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terbatas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yang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didirikan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menurut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hukum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Negara </w:t>
      </w:r>
      <w:proofErr w:type="spellStart"/>
      <w:r w:rsidR="00497589" w:rsidRPr="00BB74AC">
        <w:rPr>
          <w:rFonts w:ascii="Calibri" w:hAnsi="Calibri" w:cs="Arial"/>
          <w:sz w:val="22"/>
          <w:szCs w:val="22"/>
        </w:rPr>
        <w:t>Republik</w:t>
      </w:r>
      <w:proofErr w:type="spellEnd"/>
      <w:r w:rsidR="00497589" w:rsidRPr="00BB74AC">
        <w:rPr>
          <w:rFonts w:ascii="Calibri" w:hAnsi="Calibri" w:cs="Arial"/>
          <w:sz w:val="22"/>
          <w:szCs w:val="22"/>
        </w:rPr>
        <w:t xml:space="preserve"> Indonesia</w:t>
      </w:r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,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berkedudukan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di </w:t>
      </w:r>
      <w:del w:id="64" w:author="Ananda Delma Rizikia" w:date="2022-12-30T10:40:00Z">
        <w:r w:rsidR="007F4EC3" w:rsidRPr="00A816D1" w:rsidDel="00897485">
          <w:rPr>
            <w:rFonts w:ascii="Calibri" w:hAnsi="Calibri" w:cs="Arial"/>
            <w:sz w:val="22"/>
            <w:szCs w:val="22"/>
            <w:highlight w:val="yellow"/>
          </w:rPr>
          <w:delText>[</w:delText>
        </w:r>
      </w:del>
      <w:ins w:id="65" w:author="Ananda Delma Rizikia" w:date="2022-12-30T10:22:00Z">
        <w:r w:rsidR="0002498C" w:rsidRPr="0002498C">
          <w:rPr>
            <w:rFonts w:cstheme="minorHAnsi"/>
            <w:color w:val="000000"/>
            <w:rPrChange w:id="66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Jalan </w:t>
        </w:r>
        <w:proofErr w:type="spellStart"/>
        <w:r w:rsidR="0002498C" w:rsidRPr="0002498C">
          <w:rPr>
            <w:rFonts w:cstheme="minorHAnsi"/>
            <w:color w:val="000000"/>
            <w:rPrChange w:id="67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Lambung</w:t>
        </w:r>
        <w:proofErr w:type="spellEnd"/>
        <w:r w:rsidR="0002498C" w:rsidRPr="0002498C">
          <w:rPr>
            <w:rFonts w:cstheme="minorHAnsi"/>
            <w:color w:val="000000"/>
            <w:rPrChange w:id="68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 </w:t>
        </w:r>
        <w:proofErr w:type="spellStart"/>
        <w:r w:rsidR="0002498C" w:rsidRPr="0002498C">
          <w:rPr>
            <w:rFonts w:cstheme="minorHAnsi"/>
            <w:color w:val="000000"/>
            <w:rPrChange w:id="69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Mangkurat</w:t>
        </w:r>
        <w:proofErr w:type="spellEnd"/>
        <w:r w:rsidR="0002498C" w:rsidRPr="0002498C">
          <w:rPr>
            <w:rFonts w:cstheme="minorHAnsi"/>
            <w:color w:val="000000"/>
            <w:rPrChange w:id="70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 No. 7 Banjarmasin, </w:t>
        </w:r>
        <w:proofErr w:type="spellStart"/>
        <w:r w:rsidR="0002498C" w:rsidRPr="0002498C">
          <w:rPr>
            <w:rFonts w:cstheme="minorHAnsi"/>
            <w:color w:val="000000"/>
            <w:rPrChange w:id="71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Kelurahan</w:t>
        </w:r>
        <w:proofErr w:type="spellEnd"/>
        <w:r w:rsidR="0002498C" w:rsidRPr="0002498C">
          <w:rPr>
            <w:rFonts w:cstheme="minorHAnsi"/>
            <w:color w:val="000000"/>
            <w:rPrChange w:id="72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 </w:t>
        </w:r>
        <w:proofErr w:type="spellStart"/>
        <w:r w:rsidR="0002498C" w:rsidRPr="0002498C">
          <w:rPr>
            <w:rFonts w:cstheme="minorHAnsi"/>
            <w:color w:val="000000"/>
            <w:rPrChange w:id="73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Kertak</w:t>
        </w:r>
        <w:proofErr w:type="spellEnd"/>
        <w:r w:rsidR="0002498C" w:rsidRPr="0002498C">
          <w:rPr>
            <w:rFonts w:cstheme="minorHAnsi"/>
            <w:color w:val="000000"/>
            <w:rPrChange w:id="74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 </w:t>
        </w:r>
        <w:proofErr w:type="spellStart"/>
        <w:r w:rsidR="0002498C" w:rsidRPr="0002498C">
          <w:rPr>
            <w:rFonts w:cstheme="minorHAnsi"/>
            <w:color w:val="000000"/>
            <w:rPrChange w:id="75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Baru</w:t>
        </w:r>
        <w:proofErr w:type="spellEnd"/>
        <w:r w:rsidR="0002498C" w:rsidRPr="0002498C">
          <w:rPr>
            <w:rFonts w:cstheme="minorHAnsi"/>
            <w:color w:val="000000"/>
            <w:rPrChange w:id="76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 </w:t>
        </w:r>
        <w:proofErr w:type="spellStart"/>
        <w:r w:rsidR="0002498C" w:rsidRPr="0002498C">
          <w:rPr>
            <w:rFonts w:cstheme="minorHAnsi"/>
            <w:color w:val="000000"/>
            <w:rPrChange w:id="77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Ilir</w:t>
        </w:r>
        <w:proofErr w:type="spellEnd"/>
        <w:r w:rsidR="0002498C" w:rsidRPr="0002498C">
          <w:rPr>
            <w:rFonts w:cstheme="minorHAnsi"/>
            <w:color w:val="000000"/>
            <w:rPrChange w:id="78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, </w:t>
        </w:r>
        <w:proofErr w:type="spellStart"/>
        <w:r w:rsidR="0002498C" w:rsidRPr="0002498C">
          <w:rPr>
            <w:rFonts w:cstheme="minorHAnsi"/>
            <w:color w:val="000000"/>
            <w:rPrChange w:id="79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>Kecamatan</w:t>
        </w:r>
        <w:proofErr w:type="spellEnd"/>
        <w:r w:rsidR="0002498C" w:rsidRPr="0002498C">
          <w:rPr>
            <w:rFonts w:cstheme="minorHAnsi"/>
            <w:color w:val="000000"/>
            <w:rPrChange w:id="80" w:author="Ananda Delma Rizikia" w:date="2022-12-30T10:25:00Z">
              <w:rPr>
                <w:rFonts w:ascii="Arial" w:hAnsi="Arial" w:cs="Arial"/>
                <w:color w:val="000000"/>
              </w:rPr>
            </w:rPrChange>
          </w:rPr>
          <w:t xml:space="preserve"> Banjarmasin Tengah, Kota Banjarmasin 70111</w:t>
        </w:r>
      </w:ins>
      <w:del w:id="81" w:author="Ananda Delma Rizikia" w:date="2022-12-30T10:22:00Z">
        <w:r w:rsidR="007F4EC3" w:rsidRPr="00A816D1" w:rsidDel="0002498C">
          <w:rPr>
            <w:rFonts w:ascii="Calibri" w:hAnsi="Calibri" w:cs="Arial"/>
            <w:sz w:val="22"/>
            <w:szCs w:val="22"/>
            <w:highlight w:val="yellow"/>
          </w:rPr>
          <w:delText>*</w:delText>
        </w:r>
      </w:del>
      <w:del w:id="82" w:author="Ananda Delma Rizikia" w:date="2022-12-30T10:40:00Z">
        <w:r w:rsidR="007F4EC3" w:rsidRPr="00A816D1" w:rsidDel="00897485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, yang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dalam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hal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ini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diwakili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oleh </w:t>
      </w:r>
      <w:del w:id="83" w:author="Ananda Delma Rizikia" w:date="2022-12-30T10:39:00Z">
        <w:r w:rsidR="007F4EC3" w:rsidRPr="00897485" w:rsidDel="00897485">
          <w:rPr>
            <w:rFonts w:ascii="Calibri" w:hAnsi="Calibri" w:cs="Arial"/>
            <w:sz w:val="22"/>
            <w:szCs w:val="22"/>
            <w:highlight w:val="yellow"/>
          </w:rPr>
          <w:delText>[</w:delText>
        </w:r>
      </w:del>
      <w:ins w:id="84" w:author="Ananda Delma Rizikia" w:date="2022-12-30T10:22:00Z">
        <w:r w:rsidR="0002498C" w:rsidRPr="00897485">
          <w:rPr>
            <w:rFonts w:cstheme="minorHAnsi"/>
            <w:b/>
            <w:bCs/>
            <w:sz w:val="22"/>
            <w:szCs w:val="22"/>
            <w:rPrChange w:id="85" w:author="Ananda Delma Rizikia" w:date="2022-12-30T10:40:00Z">
              <w:rPr>
                <w:rFonts w:ascii="Arial" w:hAnsi="Arial" w:cs="Arial"/>
                <w:b/>
                <w:bCs/>
              </w:rPr>
            </w:rPrChange>
          </w:rPr>
          <w:t>HANAWIJAYA</w:t>
        </w:r>
      </w:ins>
      <w:del w:id="86" w:author="Ananda Delma Rizikia" w:date="2022-12-30T10:22:00Z">
        <w:r w:rsidR="007F4EC3" w:rsidRPr="00897485" w:rsidDel="0002498C">
          <w:rPr>
            <w:rFonts w:ascii="Calibri" w:hAnsi="Calibri" w:cs="Arial"/>
            <w:sz w:val="22"/>
            <w:szCs w:val="22"/>
            <w:highlight w:val="yellow"/>
          </w:rPr>
          <w:delText>*</w:delText>
        </w:r>
      </w:del>
      <w:del w:id="87" w:author="Ananda Delma Rizikia" w:date="2022-12-30T10:40:00Z">
        <w:r w:rsidR="007F4EC3" w:rsidRPr="00897485" w:rsidDel="00897485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r w:rsidR="007F4EC3" w:rsidRPr="00897485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dalam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kedudukannya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selaku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del w:id="88" w:author="Ananda Delma Rizikia" w:date="2022-12-30T10:22:00Z">
        <w:r w:rsidR="007F4EC3" w:rsidRPr="00A816D1" w:rsidDel="0002498C">
          <w:rPr>
            <w:rFonts w:ascii="Calibri" w:hAnsi="Calibri" w:cs="Arial"/>
            <w:sz w:val="22"/>
            <w:szCs w:val="22"/>
            <w:highlight w:val="yellow"/>
          </w:rPr>
          <w:delText xml:space="preserve">[*] </w:delText>
        </w:r>
      </w:del>
      <w:ins w:id="89" w:author="Ananda Delma Rizikia" w:date="2022-12-30T10:22:00Z">
        <w:r w:rsidR="0002498C">
          <w:rPr>
            <w:rFonts w:ascii="Calibri" w:hAnsi="Calibri" w:cs="Arial"/>
            <w:sz w:val="22"/>
            <w:szCs w:val="22"/>
            <w:highlight w:val="yellow"/>
          </w:rPr>
          <w:t>DIREKTUR UTAMA</w:t>
        </w:r>
        <w:r w:rsidR="0002498C" w:rsidRPr="00A816D1">
          <w:rPr>
            <w:rFonts w:ascii="Calibri" w:hAnsi="Calibri" w:cs="Arial"/>
            <w:sz w:val="22"/>
            <w:szCs w:val="22"/>
            <w:highlight w:val="yellow"/>
          </w:rPr>
          <w:t xml:space="preserve"> </w:t>
        </w:r>
      </w:ins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dari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dan yang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mewakili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del w:id="90" w:author="Ananda Delma Rizikia" w:date="2022-12-30T10:40:00Z">
        <w:r w:rsidR="007F4EC3" w:rsidRPr="0002498C" w:rsidDel="00897485">
          <w:rPr>
            <w:rFonts w:ascii="Calibri" w:hAnsi="Calibri" w:cs="Arial"/>
            <w:strike/>
            <w:sz w:val="22"/>
            <w:szCs w:val="22"/>
            <w:highlight w:val="yellow"/>
            <w:rPrChange w:id="91" w:author="Ananda Delma Rizikia" w:date="2022-12-30T10:27:00Z">
              <w:rPr>
                <w:rFonts w:ascii="Calibri" w:hAnsi="Calibri" w:cs="Arial"/>
                <w:sz w:val="22"/>
                <w:szCs w:val="22"/>
                <w:highlight w:val="yellow"/>
              </w:rPr>
            </w:rPrChange>
          </w:rPr>
          <w:delText>[Direksi dari]</w:delText>
        </w:r>
        <w:r w:rsidR="007F4EC3" w:rsidRPr="00A816D1" w:rsidDel="00897485">
          <w:rPr>
            <w:rFonts w:ascii="Calibri" w:hAnsi="Calibri" w:cs="Arial"/>
            <w:sz w:val="22"/>
            <w:szCs w:val="22"/>
            <w:highlight w:val="yellow"/>
          </w:rPr>
          <w:delText xml:space="preserve"> [</w:delText>
        </w:r>
      </w:del>
      <w:del w:id="92" w:author="Ananda Delma Rizikia" w:date="2022-12-30T10:25:00Z">
        <w:r w:rsidR="007F4EC3" w:rsidRPr="0002498C" w:rsidDel="0002498C">
          <w:rPr>
            <w:rFonts w:ascii="Calibri" w:hAnsi="Calibri" w:cs="Arial"/>
            <w:iCs/>
            <w:sz w:val="22"/>
            <w:szCs w:val="22"/>
            <w:highlight w:val="yellow"/>
            <w:rPrChange w:id="93" w:author="Ananda Delma Rizikia" w:date="2022-12-30T10:26:00Z">
              <w:rPr>
                <w:rFonts w:ascii="Calibri" w:hAnsi="Calibri" w:cs="Arial"/>
                <w:i/>
                <w:sz w:val="22"/>
                <w:szCs w:val="22"/>
                <w:highlight w:val="yellow"/>
              </w:rPr>
            </w:rPrChange>
          </w:rPr>
          <w:delText xml:space="preserve"> nama Mitra </w:delText>
        </w:r>
      </w:del>
      <w:ins w:id="94" w:author="Ananda Delma Rizikia" w:date="2022-12-30T10:25:00Z">
        <w:r w:rsidR="0002498C" w:rsidRPr="0002498C">
          <w:rPr>
            <w:rFonts w:ascii="Calibri" w:hAnsi="Calibri" w:cs="Arial"/>
            <w:iCs/>
            <w:sz w:val="22"/>
            <w:szCs w:val="22"/>
            <w:highlight w:val="yellow"/>
            <w:rPrChange w:id="95" w:author="Ananda Delma Rizikia" w:date="2022-12-30T10:26:00Z">
              <w:rPr>
                <w:rFonts w:ascii="Calibri" w:hAnsi="Calibri" w:cs="Arial"/>
                <w:i/>
                <w:sz w:val="22"/>
                <w:szCs w:val="22"/>
                <w:highlight w:val="yellow"/>
              </w:rPr>
            </w:rPrChange>
          </w:rPr>
          <w:t>PT. BANK PEMBANGUNAN DAERAH KALIMANTAN</w:t>
        </w:r>
      </w:ins>
      <w:ins w:id="96" w:author="Ananda Delma Rizikia" w:date="2022-12-30T10:26:00Z">
        <w:r w:rsidR="0002498C" w:rsidRPr="0002498C">
          <w:rPr>
            <w:rFonts w:ascii="Calibri" w:hAnsi="Calibri" w:cs="Arial"/>
            <w:iCs/>
            <w:sz w:val="22"/>
            <w:szCs w:val="22"/>
            <w:highlight w:val="yellow"/>
            <w:rPrChange w:id="97" w:author="Ananda Delma Rizikia" w:date="2022-12-30T10:26:00Z">
              <w:rPr>
                <w:rFonts w:ascii="Calibri" w:hAnsi="Calibri" w:cs="Arial"/>
                <w:i/>
                <w:sz w:val="22"/>
                <w:szCs w:val="22"/>
                <w:highlight w:val="yellow"/>
              </w:rPr>
            </w:rPrChange>
          </w:rPr>
          <w:t xml:space="preserve"> SELATAN</w:t>
        </w:r>
      </w:ins>
      <w:del w:id="98" w:author="Ananda Delma Rizikia" w:date="2022-12-30T10:40:00Z">
        <w:r w:rsidR="007F4EC3" w:rsidRPr="00A816D1" w:rsidDel="00897485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dan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karenanya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sah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bertindak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untuk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dan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atas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nama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serta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proofErr w:type="spellStart"/>
      <w:r w:rsidR="007F4EC3" w:rsidRPr="00A816D1">
        <w:rPr>
          <w:rFonts w:ascii="Calibri" w:hAnsi="Calibri" w:cs="Arial"/>
          <w:sz w:val="22"/>
          <w:szCs w:val="22"/>
          <w:highlight w:val="yellow"/>
        </w:rPr>
        <w:t>mewakili</w:t>
      </w:r>
      <w:proofErr w:type="spellEnd"/>
      <w:r w:rsidR="007F4EC3" w:rsidRPr="00A816D1">
        <w:rPr>
          <w:rFonts w:ascii="Calibri" w:hAnsi="Calibri" w:cs="Arial"/>
          <w:sz w:val="22"/>
          <w:szCs w:val="22"/>
          <w:highlight w:val="yellow"/>
        </w:rPr>
        <w:t xml:space="preserve"> </w:t>
      </w:r>
      <w:ins w:id="99" w:author="finnet" w:date="2022-12-23T10:04:00Z">
        <w:r w:rsidR="00BA1EEF">
          <w:rPr>
            <w:rFonts w:ascii="Calibri" w:hAnsi="Calibri" w:cs="Arial"/>
            <w:b/>
            <w:sz w:val="22"/>
            <w:szCs w:val="22"/>
            <w:highlight w:val="yellow"/>
          </w:rPr>
          <w:t>PT Bank Pembangunan Daerah Kalimantan Selatan</w:t>
        </w:r>
      </w:ins>
      <w:ins w:id="100" w:author="Ananda Delma Rizikia" w:date="2022-12-30T10:39:00Z">
        <w:r w:rsidR="00897485">
          <w:rPr>
            <w:rFonts w:ascii="Calibri" w:hAnsi="Calibri" w:cs="Arial"/>
            <w:b/>
            <w:sz w:val="22"/>
            <w:szCs w:val="22"/>
            <w:highlight w:val="yellow"/>
          </w:rPr>
          <w:t xml:space="preserve"> </w:t>
        </w:r>
        <w:proofErr w:type="spellStart"/>
        <w:r w:rsidR="00897485" w:rsidRPr="00897485">
          <w:rPr>
            <w:rFonts w:cstheme="minorHAnsi"/>
            <w:rPrChange w:id="101" w:author="Ananda Delma Rizikia" w:date="2022-12-30T10:39:00Z">
              <w:rPr>
                <w:rFonts w:ascii="Arial" w:hAnsi="Arial" w:cs="Arial"/>
              </w:rPr>
            </w:rPrChange>
          </w:rPr>
          <w:t>sebagaimana</w:t>
        </w:r>
        <w:proofErr w:type="spellEnd"/>
        <w:r w:rsidR="00897485" w:rsidRPr="00897485">
          <w:rPr>
            <w:rFonts w:cstheme="minorHAnsi"/>
            <w:rPrChange w:id="102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03" w:author="Ananda Delma Rizikia" w:date="2022-12-30T10:39:00Z">
              <w:rPr>
                <w:rFonts w:ascii="Arial" w:hAnsi="Arial" w:cs="Arial"/>
              </w:rPr>
            </w:rPrChange>
          </w:rPr>
          <w:t>ternyata</w:t>
        </w:r>
        <w:proofErr w:type="spellEnd"/>
        <w:r w:rsidR="00897485" w:rsidRPr="00897485">
          <w:rPr>
            <w:rFonts w:cstheme="minorHAnsi"/>
            <w:rPrChange w:id="10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05" w:author="Ananda Delma Rizikia" w:date="2022-12-30T10:39:00Z">
              <w:rPr>
                <w:rFonts w:ascii="Arial" w:hAnsi="Arial" w:cs="Arial"/>
              </w:rPr>
            </w:rPrChange>
          </w:rPr>
          <w:t>dalam</w:t>
        </w:r>
        <w:proofErr w:type="spellEnd"/>
        <w:r w:rsidR="00897485" w:rsidRPr="00897485">
          <w:rPr>
            <w:rFonts w:cstheme="minorHAnsi"/>
            <w:rPrChange w:id="106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07" w:author="Ananda Delma Rizikia" w:date="2022-12-30T10:39:00Z">
              <w:rPr>
                <w:rFonts w:ascii="Arial" w:hAnsi="Arial" w:cs="Arial"/>
              </w:rPr>
            </w:rPrChange>
          </w:rPr>
          <w:t>Akta</w:t>
        </w:r>
        <w:proofErr w:type="spellEnd"/>
        <w:r w:rsidR="00897485" w:rsidRPr="00897485">
          <w:rPr>
            <w:rFonts w:cstheme="minorHAnsi"/>
            <w:rPrChange w:id="10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09" w:author="Ananda Delma Rizikia" w:date="2022-12-30T10:39:00Z">
              <w:rPr>
                <w:rFonts w:ascii="Arial" w:hAnsi="Arial" w:cs="Arial"/>
              </w:rPr>
            </w:rPrChange>
          </w:rPr>
          <w:t>Nomor</w:t>
        </w:r>
        <w:proofErr w:type="spellEnd"/>
        <w:r w:rsidR="00897485" w:rsidRPr="00897485">
          <w:rPr>
            <w:rFonts w:cstheme="minorHAnsi"/>
            <w:rPrChange w:id="110" w:author="Ananda Delma Rizikia" w:date="2022-12-30T10:39:00Z">
              <w:rPr>
                <w:rFonts w:ascii="Arial" w:hAnsi="Arial" w:cs="Arial"/>
              </w:rPr>
            </w:rPrChange>
          </w:rPr>
          <w:t xml:space="preserve"> 13 </w:t>
        </w:r>
        <w:proofErr w:type="spellStart"/>
        <w:r w:rsidR="00897485" w:rsidRPr="00897485">
          <w:rPr>
            <w:rFonts w:cstheme="minorHAnsi"/>
            <w:rPrChange w:id="111" w:author="Ananda Delma Rizikia" w:date="2022-12-30T10:39:00Z">
              <w:rPr>
                <w:rFonts w:ascii="Arial" w:hAnsi="Arial" w:cs="Arial"/>
              </w:rPr>
            </w:rPrChange>
          </w:rPr>
          <w:t>tertanggal</w:t>
        </w:r>
        <w:proofErr w:type="spellEnd"/>
        <w:r w:rsidR="00897485" w:rsidRPr="00897485">
          <w:rPr>
            <w:rFonts w:cstheme="minorHAnsi"/>
            <w:rPrChange w:id="112" w:author="Ananda Delma Rizikia" w:date="2022-12-30T10:39:00Z">
              <w:rPr>
                <w:rFonts w:ascii="Arial" w:hAnsi="Arial" w:cs="Arial"/>
              </w:rPr>
            </w:rPrChange>
          </w:rPr>
          <w:t xml:space="preserve"> 11 November 2011 </w:t>
        </w:r>
        <w:proofErr w:type="spellStart"/>
        <w:r w:rsidR="00897485" w:rsidRPr="00897485">
          <w:rPr>
            <w:rFonts w:cstheme="minorHAnsi"/>
            <w:rPrChange w:id="113" w:author="Ananda Delma Rizikia" w:date="2022-12-30T10:39:00Z">
              <w:rPr>
                <w:rFonts w:ascii="Arial" w:hAnsi="Arial" w:cs="Arial"/>
              </w:rPr>
            </w:rPrChange>
          </w:rPr>
          <w:t>dibuat</w:t>
        </w:r>
        <w:proofErr w:type="spellEnd"/>
        <w:r w:rsidR="00897485" w:rsidRPr="00897485">
          <w:rPr>
            <w:rFonts w:cstheme="minorHAnsi"/>
            <w:rPrChange w:id="114" w:author="Ananda Delma Rizikia" w:date="2022-12-30T10:39:00Z">
              <w:rPr>
                <w:rFonts w:ascii="Arial" w:hAnsi="Arial" w:cs="Arial"/>
              </w:rPr>
            </w:rPrChange>
          </w:rPr>
          <w:t xml:space="preserve"> oleh </w:t>
        </w:r>
        <w:proofErr w:type="spellStart"/>
        <w:r w:rsidR="00897485" w:rsidRPr="00897485">
          <w:rPr>
            <w:rFonts w:cstheme="minorHAnsi"/>
            <w:rPrChange w:id="115" w:author="Ananda Delma Rizikia" w:date="2022-12-30T10:39:00Z">
              <w:rPr>
                <w:rFonts w:ascii="Arial" w:hAnsi="Arial" w:cs="Arial"/>
              </w:rPr>
            </w:rPrChange>
          </w:rPr>
          <w:t>Nenny</w:t>
        </w:r>
        <w:proofErr w:type="spellEnd"/>
        <w:r w:rsidR="00897485" w:rsidRPr="00897485">
          <w:rPr>
            <w:rFonts w:cstheme="minorHAnsi"/>
            <w:rPrChange w:id="116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17" w:author="Ananda Delma Rizikia" w:date="2022-12-30T10:39:00Z">
              <w:rPr>
                <w:rFonts w:ascii="Arial" w:hAnsi="Arial" w:cs="Arial"/>
              </w:rPr>
            </w:rPrChange>
          </w:rPr>
          <w:t>Indriani</w:t>
        </w:r>
        <w:proofErr w:type="spellEnd"/>
        <w:r w:rsidR="00897485" w:rsidRPr="00897485">
          <w:rPr>
            <w:rFonts w:cstheme="minorHAnsi"/>
            <w:rPrChange w:id="118" w:author="Ananda Delma Rizikia" w:date="2022-12-30T10:39:00Z">
              <w:rPr>
                <w:rFonts w:ascii="Arial" w:hAnsi="Arial" w:cs="Arial"/>
              </w:rPr>
            </w:rPrChange>
          </w:rPr>
          <w:t xml:space="preserve">, </w:t>
        </w:r>
        <w:proofErr w:type="spellStart"/>
        <w:r w:rsidR="00897485" w:rsidRPr="00897485">
          <w:rPr>
            <w:rFonts w:cstheme="minorHAnsi"/>
            <w:rPrChange w:id="119" w:author="Ananda Delma Rizikia" w:date="2022-12-30T10:39:00Z">
              <w:rPr>
                <w:rFonts w:ascii="Arial" w:hAnsi="Arial" w:cs="Arial"/>
              </w:rPr>
            </w:rPrChange>
          </w:rPr>
          <w:t>Sarjana</w:t>
        </w:r>
        <w:proofErr w:type="spellEnd"/>
        <w:r w:rsidR="00897485" w:rsidRPr="00897485">
          <w:rPr>
            <w:rFonts w:cstheme="minorHAnsi"/>
            <w:rPrChange w:id="120" w:author="Ananda Delma Rizikia" w:date="2022-12-30T10:39:00Z">
              <w:rPr>
                <w:rFonts w:ascii="Arial" w:hAnsi="Arial" w:cs="Arial"/>
              </w:rPr>
            </w:rPrChange>
          </w:rPr>
          <w:t xml:space="preserve"> Hukum, Magister </w:t>
        </w:r>
        <w:proofErr w:type="spellStart"/>
        <w:r w:rsidR="00897485" w:rsidRPr="00897485">
          <w:rPr>
            <w:rFonts w:cstheme="minorHAnsi"/>
            <w:rPrChange w:id="121" w:author="Ananda Delma Rizikia" w:date="2022-12-30T10:39:00Z">
              <w:rPr>
                <w:rFonts w:ascii="Arial" w:hAnsi="Arial" w:cs="Arial"/>
              </w:rPr>
            </w:rPrChange>
          </w:rPr>
          <w:t>Kenotariatan</w:t>
        </w:r>
        <w:proofErr w:type="spellEnd"/>
        <w:r w:rsidR="00897485" w:rsidRPr="00897485">
          <w:rPr>
            <w:rFonts w:cstheme="minorHAnsi"/>
            <w:rPrChange w:id="122" w:author="Ananda Delma Rizikia" w:date="2022-12-30T10:39:00Z">
              <w:rPr>
                <w:rFonts w:ascii="Arial" w:hAnsi="Arial" w:cs="Arial"/>
              </w:rPr>
            </w:rPrChange>
          </w:rPr>
          <w:t xml:space="preserve">, </w:t>
        </w:r>
        <w:proofErr w:type="spellStart"/>
        <w:r w:rsidR="00897485" w:rsidRPr="00897485">
          <w:rPr>
            <w:rFonts w:cstheme="minorHAnsi"/>
            <w:rPrChange w:id="123" w:author="Ananda Delma Rizikia" w:date="2022-12-30T10:39:00Z">
              <w:rPr>
                <w:rFonts w:ascii="Arial" w:hAnsi="Arial" w:cs="Arial"/>
              </w:rPr>
            </w:rPrChange>
          </w:rPr>
          <w:t>waktu</w:t>
        </w:r>
        <w:proofErr w:type="spellEnd"/>
        <w:r w:rsidR="00897485" w:rsidRPr="00897485">
          <w:rPr>
            <w:rFonts w:cstheme="minorHAnsi"/>
            <w:rPrChange w:id="12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25" w:author="Ananda Delma Rizikia" w:date="2022-12-30T10:39:00Z">
              <w:rPr>
                <w:rFonts w:ascii="Arial" w:hAnsi="Arial" w:cs="Arial"/>
              </w:rPr>
            </w:rPrChange>
          </w:rPr>
          <w:t>itu</w:t>
        </w:r>
        <w:proofErr w:type="spellEnd"/>
        <w:r w:rsidR="00897485" w:rsidRPr="00897485">
          <w:rPr>
            <w:rFonts w:cstheme="minorHAnsi"/>
            <w:rPrChange w:id="126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27" w:author="Ananda Delma Rizikia" w:date="2022-12-30T10:39:00Z">
              <w:rPr>
                <w:rFonts w:ascii="Arial" w:hAnsi="Arial" w:cs="Arial"/>
              </w:rPr>
            </w:rPrChange>
          </w:rPr>
          <w:t>sebagai</w:t>
        </w:r>
        <w:proofErr w:type="spellEnd"/>
        <w:r w:rsidR="00897485" w:rsidRPr="00897485">
          <w:rPr>
            <w:rFonts w:cstheme="minorHAnsi"/>
            <w:rPrChange w:id="12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29" w:author="Ananda Delma Rizikia" w:date="2022-12-30T10:39:00Z">
              <w:rPr>
                <w:rFonts w:ascii="Arial" w:hAnsi="Arial" w:cs="Arial"/>
              </w:rPr>
            </w:rPrChange>
          </w:rPr>
          <w:t>pengganti</w:t>
        </w:r>
        <w:proofErr w:type="spellEnd"/>
        <w:r w:rsidR="00897485" w:rsidRPr="00897485">
          <w:rPr>
            <w:rFonts w:cstheme="minorHAnsi"/>
            <w:rPrChange w:id="130" w:author="Ananda Delma Rizikia" w:date="2022-12-30T10:39:00Z">
              <w:rPr>
                <w:rFonts w:ascii="Arial" w:hAnsi="Arial" w:cs="Arial"/>
              </w:rPr>
            </w:rPrChange>
          </w:rPr>
          <w:t xml:space="preserve"> Muhammad Faried Zain, </w:t>
        </w:r>
        <w:proofErr w:type="spellStart"/>
        <w:r w:rsidR="00897485" w:rsidRPr="00897485">
          <w:rPr>
            <w:rFonts w:cstheme="minorHAnsi"/>
            <w:rPrChange w:id="131" w:author="Ananda Delma Rizikia" w:date="2022-12-30T10:39:00Z">
              <w:rPr>
                <w:rFonts w:ascii="Arial" w:hAnsi="Arial" w:cs="Arial"/>
              </w:rPr>
            </w:rPrChange>
          </w:rPr>
          <w:t>Sarjana</w:t>
        </w:r>
        <w:proofErr w:type="spellEnd"/>
        <w:r w:rsidR="00897485" w:rsidRPr="00897485">
          <w:rPr>
            <w:rFonts w:cstheme="minorHAnsi"/>
            <w:rPrChange w:id="132" w:author="Ananda Delma Rizikia" w:date="2022-12-30T10:39:00Z">
              <w:rPr>
                <w:rFonts w:ascii="Arial" w:hAnsi="Arial" w:cs="Arial"/>
              </w:rPr>
            </w:rPrChange>
          </w:rPr>
          <w:t xml:space="preserve"> Hukum, </w:t>
        </w:r>
        <w:proofErr w:type="spellStart"/>
        <w:r w:rsidR="00897485" w:rsidRPr="00897485">
          <w:rPr>
            <w:rFonts w:cstheme="minorHAnsi"/>
            <w:rPrChange w:id="133" w:author="Ananda Delma Rizikia" w:date="2022-12-30T10:39:00Z">
              <w:rPr>
                <w:rFonts w:ascii="Arial" w:hAnsi="Arial" w:cs="Arial"/>
              </w:rPr>
            </w:rPrChange>
          </w:rPr>
          <w:t>Notaris</w:t>
        </w:r>
        <w:proofErr w:type="spellEnd"/>
        <w:r w:rsidR="00897485" w:rsidRPr="00897485">
          <w:rPr>
            <w:rFonts w:cstheme="minorHAnsi"/>
            <w:rPrChange w:id="134" w:author="Ananda Delma Rizikia" w:date="2022-12-30T10:39:00Z">
              <w:rPr>
                <w:rFonts w:ascii="Arial" w:hAnsi="Arial" w:cs="Arial"/>
              </w:rPr>
            </w:rPrChange>
          </w:rPr>
          <w:t xml:space="preserve"> di Banjarmasin dan juga </w:t>
        </w:r>
        <w:proofErr w:type="spellStart"/>
        <w:r w:rsidR="00897485" w:rsidRPr="00897485">
          <w:rPr>
            <w:rFonts w:cstheme="minorHAnsi"/>
            <w:rPrChange w:id="135" w:author="Ananda Delma Rizikia" w:date="2022-12-30T10:39:00Z">
              <w:rPr>
                <w:rFonts w:ascii="Arial" w:hAnsi="Arial" w:cs="Arial"/>
              </w:rPr>
            </w:rPrChange>
          </w:rPr>
          <w:t>telah</w:t>
        </w:r>
        <w:proofErr w:type="spellEnd"/>
        <w:r w:rsidR="00897485" w:rsidRPr="00897485">
          <w:rPr>
            <w:rFonts w:cstheme="minorHAnsi"/>
            <w:rPrChange w:id="136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37" w:author="Ananda Delma Rizikia" w:date="2022-12-30T10:39:00Z">
              <w:rPr>
                <w:rFonts w:ascii="Arial" w:hAnsi="Arial" w:cs="Arial"/>
              </w:rPr>
            </w:rPrChange>
          </w:rPr>
          <w:t>mendapat</w:t>
        </w:r>
        <w:proofErr w:type="spellEnd"/>
        <w:r w:rsidR="00897485" w:rsidRPr="00897485">
          <w:rPr>
            <w:rFonts w:cstheme="minorHAnsi"/>
            <w:rPrChange w:id="13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39" w:author="Ananda Delma Rizikia" w:date="2022-12-30T10:39:00Z">
              <w:rPr>
                <w:rFonts w:ascii="Arial" w:hAnsi="Arial" w:cs="Arial"/>
              </w:rPr>
            </w:rPrChange>
          </w:rPr>
          <w:t>persetujuan</w:t>
        </w:r>
        <w:proofErr w:type="spellEnd"/>
        <w:r w:rsidR="00897485" w:rsidRPr="00897485">
          <w:rPr>
            <w:rFonts w:cstheme="minorHAnsi"/>
            <w:rPrChange w:id="140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41" w:author="Ananda Delma Rizikia" w:date="2022-12-30T10:39:00Z">
              <w:rPr>
                <w:rFonts w:ascii="Arial" w:hAnsi="Arial" w:cs="Arial"/>
              </w:rPr>
            </w:rPrChange>
          </w:rPr>
          <w:t>dari</w:t>
        </w:r>
        <w:proofErr w:type="spellEnd"/>
        <w:r w:rsidR="00897485" w:rsidRPr="00897485">
          <w:rPr>
            <w:rFonts w:cstheme="minorHAnsi"/>
            <w:rPrChange w:id="142" w:author="Ananda Delma Rizikia" w:date="2022-12-30T10:39:00Z">
              <w:rPr>
                <w:rFonts w:ascii="Arial" w:hAnsi="Arial" w:cs="Arial"/>
              </w:rPr>
            </w:rPrChange>
          </w:rPr>
          <w:t xml:space="preserve"> Menteri Hukum dan </w:t>
        </w:r>
        <w:proofErr w:type="spellStart"/>
        <w:r w:rsidR="00897485" w:rsidRPr="00897485">
          <w:rPr>
            <w:rFonts w:cstheme="minorHAnsi"/>
            <w:rPrChange w:id="143" w:author="Ananda Delma Rizikia" w:date="2022-12-30T10:39:00Z">
              <w:rPr>
                <w:rFonts w:ascii="Arial" w:hAnsi="Arial" w:cs="Arial"/>
              </w:rPr>
            </w:rPrChange>
          </w:rPr>
          <w:t>Hak</w:t>
        </w:r>
        <w:proofErr w:type="spellEnd"/>
        <w:r w:rsidR="00897485" w:rsidRPr="00897485">
          <w:rPr>
            <w:rFonts w:cstheme="minorHAnsi"/>
            <w:rPrChange w:id="14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45" w:author="Ananda Delma Rizikia" w:date="2022-12-30T10:39:00Z">
              <w:rPr>
                <w:rFonts w:ascii="Arial" w:hAnsi="Arial" w:cs="Arial"/>
              </w:rPr>
            </w:rPrChange>
          </w:rPr>
          <w:t>Asasi</w:t>
        </w:r>
        <w:proofErr w:type="spellEnd"/>
        <w:r w:rsidR="00897485" w:rsidRPr="00897485">
          <w:rPr>
            <w:rFonts w:cstheme="minorHAnsi"/>
            <w:rPrChange w:id="146" w:author="Ananda Delma Rizikia" w:date="2022-12-30T10:39:00Z">
              <w:rPr>
                <w:rFonts w:ascii="Arial" w:hAnsi="Arial" w:cs="Arial"/>
              </w:rPr>
            </w:rPrChange>
          </w:rPr>
          <w:t xml:space="preserve">  </w:t>
        </w:r>
        <w:proofErr w:type="spellStart"/>
        <w:r w:rsidR="00897485" w:rsidRPr="00897485">
          <w:rPr>
            <w:rFonts w:cstheme="minorHAnsi"/>
            <w:rPrChange w:id="147" w:author="Ananda Delma Rizikia" w:date="2022-12-30T10:39:00Z">
              <w:rPr>
                <w:rFonts w:ascii="Arial" w:hAnsi="Arial" w:cs="Arial"/>
              </w:rPr>
            </w:rPrChange>
          </w:rPr>
          <w:t>Manusia</w:t>
        </w:r>
        <w:proofErr w:type="spellEnd"/>
        <w:r w:rsidR="00897485" w:rsidRPr="00897485">
          <w:rPr>
            <w:rFonts w:cstheme="minorHAnsi"/>
            <w:rPrChange w:id="14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49" w:author="Ananda Delma Rizikia" w:date="2022-12-30T10:39:00Z">
              <w:rPr>
                <w:rFonts w:ascii="Arial" w:hAnsi="Arial" w:cs="Arial"/>
              </w:rPr>
            </w:rPrChange>
          </w:rPr>
          <w:t>Republik</w:t>
        </w:r>
        <w:proofErr w:type="spellEnd"/>
        <w:r w:rsidR="00897485" w:rsidRPr="00897485">
          <w:rPr>
            <w:rFonts w:cstheme="minorHAnsi"/>
            <w:rPrChange w:id="150" w:author="Ananda Delma Rizikia" w:date="2022-12-30T10:39:00Z">
              <w:rPr>
                <w:rFonts w:ascii="Arial" w:hAnsi="Arial" w:cs="Arial"/>
              </w:rPr>
            </w:rPrChange>
          </w:rPr>
          <w:t xml:space="preserve"> Indonesia </w:t>
        </w:r>
        <w:proofErr w:type="spellStart"/>
        <w:r w:rsidR="00897485" w:rsidRPr="00897485">
          <w:rPr>
            <w:rFonts w:cstheme="minorHAnsi"/>
            <w:rPrChange w:id="151" w:author="Ananda Delma Rizikia" w:date="2022-12-30T10:39:00Z">
              <w:rPr>
                <w:rFonts w:ascii="Arial" w:hAnsi="Arial" w:cs="Arial"/>
              </w:rPr>
            </w:rPrChange>
          </w:rPr>
          <w:t>sebagaimana</w:t>
        </w:r>
        <w:proofErr w:type="spellEnd"/>
        <w:r w:rsidR="00897485" w:rsidRPr="00897485">
          <w:rPr>
            <w:rFonts w:cstheme="minorHAnsi"/>
            <w:rPrChange w:id="152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53" w:author="Ananda Delma Rizikia" w:date="2022-12-30T10:39:00Z">
              <w:rPr>
                <w:rFonts w:ascii="Arial" w:hAnsi="Arial" w:cs="Arial"/>
              </w:rPr>
            </w:rPrChange>
          </w:rPr>
          <w:t>ternyata</w:t>
        </w:r>
        <w:proofErr w:type="spellEnd"/>
        <w:r w:rsidR="00897485" w:rsidRPr="00897485">
          <w:rPr>
            <w:rFonts w:cstheme="minorHAnsi"/>
            <w:rPrChange w:id="15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55" w:author="Ananda Delma Rizikia" w:date="2022-12-30T10:39:00Z">
              <w:rPr>
                <w:rFonts w:ascii="Arial" w:hAnsi="Arial" w:cs="Arial"/>
              </w:rPr>
            </w:rPrChange>
          </w:rPr>
          <w:t>dari</w:t>
        </w:r>
        <w:proofErr w:type="spellEnd"/>
        <w:r w:rsidR="00897485" w:rsidRPr="00897485">
          <w:rPr>
            <w:rFonts w:cstheme="minorHAnsi"/>
            <w:rPrChange w:id="156" w:author="Ananda Delma Rizikia" w:date="2022-12-30T10:39:00Z">
              <w:rPr>
                <w:rFonts w:ascii="Arial" w:hAnsi="Arial" w:cs="Arial"/>
              </w:rPr>
            </w:rPrChange>
          </w:rPr>
          <w:t xml:space="preserve"> Surat </w:t>
        </w:r>
        <w:proofErr w:type="spellStart"/>
        <w:r w:rsidR="00897485" w:rsidRPr="00897485">
          <w:rPr>
            <w:rFonts w:cstheme="minorHAnsi"/>
            <w:rPrChange w:id="157" w:author="Ananda Delma Rizikia" w:date="2022-12-30T10:39:00Z">
              <w:rPr>
                <w:rFonts w:ascii="Arial" w:hAnsi="Arial" w:cs="Arial"/>
              </w:rPr>
            </w:rPrChange>
          </w:rPr>
          <w:t>Keputusannya</w:t>
        </w:r>
        <w:proofErr w:type="spellEnd"/>
        <w:r w:rsidR="00897485" w:rsidRPr="00897485">
          <w:rPr>
            <w:rFonts w:cstheme="minorHAnsi"/>
            <w:rPrChange w:id="15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59" w:author="Ananda Delma Rizikia" w:date="2022-12-30T10:39:00Z">
              <w:rPr>
                <w:rFonts w:ascii="Arial" w:hAnsi="Arial" w:cs="Arial"/>
              </w:rPr>
            </w:rPrChange>
          </w:rPr>
          <w:t>tertanggal</w:t>
        </w:r>
        <w:proofErr w:type="spellEnd"/>
        <w:r w:rsidR="00897485" w:rsidRPr="00897485">
          <w:rPr>
            <w:rFonts w:cstheme="minorHAnsi"/>
            <w:rPrChange w:id="160" w:author="Ananda Delma Rizikia" w:date="2022-12-30T10:39:00Z">
              <w:rPr>
                <w:rFonts w:ascii="Arial" w:hAnsi="Arial" w:cs="Arial"/>
              </w:rPr>
            </w:rPrChange>
          </w:rPr>
          <w:t xml:space="preserve"> 29 November 2011 </w:t>
        </w:r>
        <w:proofErr w:type="spellStart"/>
        <w:r w:rsidR="00897485" w:rsidRPr="00897485">
          <w:rPr>
            <w:rFonts w:cstheme="minorHAnsi"/>
            <w:rPrChange w:id="161" w:author="Ananda Delma Rizikia" w:date="2022-12-30T10:39:00Z">
              <w:rPr>
                <w:rFonts w:ascii="Arial" w:hAnsi="Arial" w:cs="Arial"/>
              </w:rPr>
            </w:rPrChange>
          </w:rPr>
          <w:t>Nomor</w:t>
        </w:r>
        <w:proofErr w:type="spellEnd"/>
        <w:r w:rsidR="00897485" w:rsidRPr="00897485">
          <w:rPr>
            <w:rFonts w:cstheme="minorHAnsi"/>
            <w:rPrChange w:id="162" w:author="Ananda Delma Rizikia" w:date="2022-12-30T10:39:00Z">
              <w:rPr>
                <w:rFonts w:ascii="Arial" w:hAnsi="Arial" w:cs="Arial"/>
              </w:rPr>
            </w:rPrChange>
          </w:rPr>
          <w:t xml:space="preserve">: AHU-58606.AH.01.01.Tahun 2011 yang </w:t>
        </w:r>
        <w:proofErr w:type="spellStart"/>
        <w:r w:rsidR="00897485" w:rsidRPr="00897485">
          <w:rPr>
            <w:rFonts w:cstheme="minorHAnsi"/>
            <w:rPrChange w:id="163" w:author="Ananda Delma Rizikia" w:date="2022-12-30T10:39:00Z">
              <w:rPr>
                <w:rFonts w:ascii="Arial" w:hAnsi="Arial" w:cs="Arial"/>
              </w:rPr>
            </w:rPrChange>
          </w:rPr>
          <w:t>anggaran</w:t>
        </w:r>
        <w:proofErr w:type="spellEnd"/>
        <w:r w:rsidR="00897485" w:rsidRPr="00897485">
          <w:rPr>
            <w:rFonts w:cstheme="minorHAnsi"/>
            <w:rPrChange w:id="16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65" w:author="Ananda Delma Rizikia" w:date="2022-12-30T10:39:00Z">
              <w:rPr>
                <w:rFonts w:ascii="Arial" w:hAnsi="Arial" w:cs="Arial"/>
              </w:rPr>
            </w:rPrChange>
          </w:rPr>
          <w:t>dasarnya</w:t>
        </w:r>
        <w:proofErr w:type="spellEnd"/>
        <w:r w:rsidR="00897485" w:rsidRPr="00897485">
          <w:rPr>
            <w:rFonts w:cstheme="minorHAnsi"/>
            <w:rPrChange w:id="166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67" w:author="Ananda Delma Rizikia" w:date="2022-12-30T10:39:00Z">
              <w:rPr>
                <w:rFonts w:ascii="Arial" w:hAnsi="Arial" w:cs="Arial"/>
              </w:rPr>
            </w:rPrChange>
          </w:rPr>
          <w:t>telah</w:t>
        </w:r>
        <w:proofErr w:type="spellEnd"/>
        <w:r w:rsidR="00897485" w:rsidRPr="00897485">
          <w:rPr>
            <w:rFonts w:cstheme="minorHAnsi"/>
            <w:rPrChange w:id="16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69" w:author="Ananda Delma Rizikia" w:date="2022-12-30T10:39:00Z">
              <w:rPr>
                <w:rFonts w:ascii="Arial" w:hAnsi="Arial" w:cs="Arial"/>
              </w:rPr>
            </w:rPrChange>
          </w:rPr>
          <w:t>diumumkan</w:t>
        </w:r>
        <w:proofErr w:type="spellEnd"/>
        <w:r w:rsidR="00897485" w:rsidRPr="00897485">
          <w:rPr>
            <w:rFonts w:cstheme="minorHAnsi"/>
            <w:rPrChange w:id="170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71" w:author="Ananda Delma Rizikia" w:date="2022-12-30T10:39:00Z">
              <w:rPr>
                <w:rFonts w:ascii="Arial" w:hAnsi="Arial" w:cs="Arial"/>
              </w:rPr>
            </w:rPrChange>
          </w:rPr>
          <w:t>dalam</w:t>
        </w:r>
        <w:proofErr w:type="spellEnd"/>
        <w:r w:rsidR="00897485" w:rsidRPr="00897485">
          <w:rPr>
            <w:rFonts w:cstheme="minorHAnsi"/>
            <w:rPrChange w:id="172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73" w:author="Ananda Delma Rizikia" w:date="2022-12-30T10:39:00Z">
              <w:rPr>
                <w:rFonts w:ascii="Arial" w:hAnsi="Arial" w:cs="Arial"/>
              </w:rPr>
            </w:rPrChange>
          </w:rPr>
          <w:t>Berita</w:t>
        </w:r>
        <w:proofErr w:type="spellEnd"/>
        <w:r w:rsidR="00897485" w:rsidRPr="00897485">
          <w:rPr>
            <w:rFonts w:cstheme="minorHAnsi"/>
            <w:rPrChange w:id="174" w:author="Ananda Delma Rizikia" w:date="2022-12-30T10:39:00Z">
              <w:rPr>
                <w:rFonts w:ascii="Arial" w:hAnsi="Arial" w:cs="Arial"/>
              </w:rPr>
            </w:rPrChange>
          </w:rPr>
          <w:t xml:space="preserve"> Negara </w:t>
        </w:r>
        <w:proofErr w:type="spellStart"/>
        <w:r w:rsidR="00897485" w:rsidRPr="00897485">
          <w:rPr>
            <w:rFonts w:cstheme="minorHAnsi"/>
            <w:rPrChange w:id="175" w:author="Ananda Delma Rizikia" w:date="2022-12-30T10:39:00Z">
              <w:rPr>
                <w:rFonts w:ascii="Arial" w:hAnsi="Arial" w:cs="Arial"/>
              </w:rPr>
            </w:rPrChange>
          </w:rPr>
          <w:t>Republik</w:t>
        </w:r>
        <w:proofErr w:type="spellEnd"/>
        <w:r w:rsidR="00897485" w:rsidRPr="00897485">
          <w:rPr>
            <w:rFonts w:cstheme="minorHAnsi"/>
            <w:rPrChange w:id="176" w:author="Ananda Delma Rizikia" w:date="2022-12-30T10:39:00Z">
              <w:rPr>
                <w:rFonts w:ascii="Arial" w:hAnsi="Arial" w:cs="Arial"/>
              </w:rPr>
            </w:rPrChange>
          </w:rPr>
          <w:t xml:space="preserve"> Indonesia </w:t>
        </w:r>
        <w:proofErr w:type="spellStart"/>
        <w:r w:rsidR="00897485" w:rsidRPr="00897485">
          <w:rPr>
            <w:rFonts w:cstheme="minorHAnsi"/>
            <w:rPrChange w:id="177" w:author="Ananda Delma Rizikia" w:date="2022-12-30T10:39:00Z">
              <w:rPr>
                <w:rFonts w:ascii="Arial" w:hAnsi="Arial" w:cs="Arial"/>
              </w:rPr>
            </w:rPrChange>
          </w:rPr>
          <w:t>tertanggal</w:t>
        </w:r>
        <w:proofErr w:type="spellEnd"/>
        <w:r w:rsidR="00897485" w:rsidRPr="00897485">
          <w:rPr>
            <w:rFonts w:cstheme="minorHAnsi"/>
            <w:rPrChange w:id="178" w:author="Ananda Delma Rizikia" w:date="2022-12-30T10:39:00Z">
              <w:rPr>
                <w:rFonts w:ascii="Arial" w:hAnsi="Arial" w:cs="Arial"/>
              </w:rPr>
            </w:rPrChange>
          </w:rPr>
          <w:t xml:space="preserve"> 13 </w:t>
        </w:r>
        <w:proofErr w:type="spellStart"/>
        <w:r w:rsidR="00897485" w:rsidRPr="00897485">
          <w:rPr>
            <w:rFonts w:cstheme="minorHAnsi"/>
            <w:rPrChange w:id="179" w:author="Ananda Delma Rizikia" w:date="2022-12-30T10:39:00Z">
              <w:rPr>
                <w:rFonts w:ascii="Arial" w:hAnsi="Arial" w:cs="Arial"/>
              </w:rPr>
            </w:rPrChange>
          </w:rPr>
          <w:t>Desember</w:t>
        </w:r>
        <w:proofErr w:type="spellEnd"/>
        <w:r w:rsidR="00897485" w:rsidRPr="00897485">
          <w:rPr>
            <w:rFonts w:cstheme="minorHAnsi"/>
            <w:rPrChange w:id="180" w:author="Ananda Delma Rizikia" w:date="2022-12-30T10:39:00Z">
              <w:rPr>
                <w:rFonts w:ascii="Arial" w:hAnsi="Arial" w:cs="Arial"/>
              </w:rPr>
            </w:rPrChange>
          </w:rPr>
          <w:t xml:space="preserve"> 2011 </w:t>
        </w:r>
        <w:proofErr w:type="spellStart"/>
        <w:r w:rsidR="00897485" w:rsidRPr="00897485">
          <w:rPr>
            <w:rFonts w:cstheme="minorHAnsi"/>
            <w:rPrChange w:id="181" w:author="Ananda Delma Rizikia" w:date="2022-12-30T10:39:00Z">
              <w:rPr>
                <w:rFonts w:ascii="Arial" w:hAnsi="Arial" w:cs="Arial"/>
              </w:rPr>
            </w:rPrChange>
          </w:rPr>
          <w:t>nomor</w:t>
        </w:r>
        <w:proofErr w:type="spellEnd"/>
        <w:r w:rsidR="00897485" w:rsidRPr="00897485">
          <w:rPr>
            <w:rFonts w:cstheme="minorHAnsi"/>
            <w:rPrChange w:id="182" w:author="Ananda Delma Rizikia" w:date="2022-12-30T10:39:00Z">
              <w:rPr>
                <w:rFonts w:ascii="Arial" w:hAnsi="Arial" w:cs="Arial"/>
              </w:rPr>
            </w:rPrChange>
          </w:rPr>
          <w:t xml:space="preserve"> 99, </w:t>
        </w:r>
        <w:proofErr w:type="spellStart"/>
        <w:r w:rsidR="00897485" w:rsidRPr="00897485">
          <w:rPr>
            <w:rFonts w:cstheme="minorHAnsi"/>
            <w:rPrChange w:id="183" w:author="Ananda Delma Rizikia" w:date="2022-12-30T10:39:00Z">
              <w:rPr>
                <w:rFonts w:ascii="Arial" w:hAnsi="Arial" w:cs="Arial"/>
              </w:rPr>
            </w:rPrChange>
          </w:rPr>
          <w:t>Tambahan</w:t>
        </w:r>
        <w:proofErr w:type="spellEnd"/>
        <w:r w:rsidR="00897485" w:rsidRPr="00897485">
          <w:rPr>
            <w:rFonts w:cstheme="minorHAnsi"/>
            <w:rPrChange w:id="18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85" w:author="Ananda Delma Rizikia" w:date="2022-12-30T10:39:00Z">
              <w:rPr>
                <w:rFonts w:ascii="Arial" w:hAnsi="Arial" w:cs="Arial"/>
              </w:rPr>
            </w:rPrChange>
          </w:rPr>
          <w:t>nomor</w:t>
        </w:r>
        <w:proofErr w:type="spellEnd"/>
        <w:r w:rsidR="00897485" w:rsidRPr="00897485">
          <w:rPr>
            <w:rFonts w:cstheme="minorHAnsi"/>
            <w:rPrChange w:id="186" w:author="Ananda Delma Rizikia" w:date="2022-12-30T10:39:00Z">
              <w:rPr>
                <w:rFonts w:ascii="Arial" w:hAnsi="Arial" w:cs="Arial"/>
              </w:rPr>
            </w:rPrChange>
          </w:rPr>
          <w:t xml:space="preserve"> 29762 dan </w:t>
        </w:r>
        <w:proofErr w:type="spellStart"/>
        <w:r w:rsidR="00897485" w:rsidRPr="00897485">
          <w:rPr>
            <w:rFonts w:cstheme="minorHAnsi"/>
            <w:rPrChange w:id="187" w:author="Ananda Delma Rizikia" w:date="2022-12-30T10:39:00Z">
              <w:rPr>
                <w:rFonts w:ascii="Arial" w:hAnsi="Arial" w:cs="Arial"/>
              </w:rPr>
            </w:rPrChange>
          </w:rPr>
          <w:t>terakhir</w:t>
        </w:r>
        <w:proofErr w:type="spellEnd"/>
        <w:r w:rsidR="00897485" w:rsidRPr="00897485">
          <w:rPr>
            <w:rFonts w:cstheme="minorHAnsi"/>
            <w:rPrChange w:id="18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89" w:author="Ananda Delma Rizikia" w:date="2022-12-30T10:39:00Z">
              <w:rPr>
                <w:rFonts w:ascii="Arial" w:hAnsi="Arial" w:cs="Arial"/>
              </w:rPr>
            </w:rPrChange>
          </w:rPr>
          <w:t>diubah</w:t>
        </w:r>
        <w:proofErr w:type="spellEnd"/>
        <w:r w:rsidR="00897485" w:rsidRPr="00897485">
          <w:rPr>
            <w:rFonts w:cstheme="minorHAnsi"/>
            <w:rPrChange w:id="190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91" w:author="Ananda Delma Rizikia" w:date="2022-12-30T10:39:00Z">
              <w:rPr>
                <w:rFonts w:ascii="Arial" w:hAnsi="Arial" w:cs="Arial"/>
              </w:rPr>
            </w:rPrChange>
          </w:rPr>
          <w:t>dengan</w:t>
        </w:r>
        <w:proofErr w:type="spellEnd"/>
        <w:r w:rsidR="00897485" w:rsidRPr="00897485">
          <w:rPr>
            <w:rFonts w:cstheme="minorHAnsi"/>
            <w:rPrChange w:id="192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93" w:author="Ananda Delma Rizikia" w:date="2022-12-30T10:39:00Z">
              <w:rPr>
                <w:rFonts w:ascii="Arial" w:hAnsi="Arial" w:cs="Arial"/>
              </w:rPr>
            </w:rPrChange>
          </w:rPr>
          <w:t>dengan</w:t>
        </w:r>
        <w:proofErr w:type="spellEnd"/>
        <w:r w:rsidR="00897485" w:rsidRPr="00897485">
          <w:rPr>
            <w:rFonts w:cstheme="minorHAnsi"/>
            <w:rPrChange w:id="194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95" w:author="Ananda Delma Rizikia" w:date="2022-12-30T10:39:00Z">
              <w:rPr>
                <w:rFonts w:ascii="Arial" w:hAnsi="Arial" w:cs="Arial"/>
              </w:rPr>
            </w:rPrChange>
          </w:rPr>
          <w:t>akta</w:t>
        </w:r>
        <w:proofErr w:type="spellEnd"/>
        <w:r w:rsidR="00897485" w:rsidRPr="00897485">
          <w:rPr>
            <w:rFonts w:cstheme="minorHAnsi"/>
            <w:rPrChange w:id="196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rPrChange w:id="197" w:author="Ananda Delma Rizikia" w:date="2022-12-30T10:39:00Z">
              <w:rPr>
                <w:rFonts w:ascii="Arial" w:hAnsi="Arial" w:cs="Arial"/>
              </w:rPr>
            </w:rPrChange>
          </w:rPr>
          <w:t>tertanggal</w:t>
        </w:r>
        <w:proofErr w:type="spellEnd"/>
        <w:r w:rsidR="00897485" w:rsidRPr="00897485">
          <w:rPr>
            <w:rFonts w:cstheme="minorHAnsi"/>
            <w:rPrChange w:id="198" w:author="Ananda Delma Rizikia" w:date="2022-12-30T10:39:00Z">
              <w:rPr>
                <w:rFonts w:ascii="Arial" w:hAnsi="Arial" w:cs="Arial"/>
              </w:rPr>
            </w:rPrChange>
          </w:rPr>
          <w:t xml:space="preserve"> </w:t>
        </w:r>
        <w:r w:rsidR="00897485" w:rsidRPr="00897485">
          <w:rPr>
            <w:rFonts w:cstheme="minorHAnsi"/>
            <w:szCs w:val="22"/>
            <w:rPrChange w:id="199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25 Mei 2022 </w:t>
        </w:r>
        <w:proofErr w:type="spellStart"/>
        <w:r w:rsidR="00897485" w:rsidRPr="00897485">
          <w:rPr>
            <w:rFonts w:cstheme="minorHAnsi"/>
            <w:szCs w:val="22"/>
            <w:rPrChange w:id="200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Nomor</w:t>
        </w:r>
        <w:proofErr w:type="spellEnd"/>
        <w:r w:rsidR="00897485" w:rsidRPr="00897485">
          <w:rPr>
            <w:rFonts w:cstheme="minorHAnsi"/>
            <w:szCs w:val="22"/>
            <w:rPrChange w:id="201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28, yang </w:t>
        </w:r>
        <w:proofErr w:type="spellStart"/>
        <w:r w:rsidR="00897485" w:rsidRPr="00897485">
          <w:rPr>
            <w:rFonts w:cstheme="minorHAnsi"/>
            <w:szCs w:val="22"/>
            <w:rPrChange w:id="202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dibuat</w:t>
        </w:r>
        <w:proofErr w:type="spellEnd"/>
        <w:r w:rsidR="00897485" w:rsidRPr="00897485">
          <w:rPr>
            <w:rFonts w:cstheme="minorHAnsi"/>
            <w:szCs w:val="22"/>
            <w:rPrChange w:id="203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04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dihadapan</w:t>
        </w:r>
        <w:proofErr w:type="spellEnd"/>
        <w:r w:rsidR="00897485" w:rsidRPr="00897485">
          <w:rPr>
            <w:rFonts w:cstheme="minorHAnsi"/>
            <w:szCs w:val="22"/>
            <w:rPrChange w:id="205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06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Neddy</w:t>
        </w:r>
        <w:proofErr w:type="spellEnd"/>
        <w:r w:rsidR="00897485" w:rsidRPr="00897485">
          <w:rPr>
            <w:rFonts w:cstheme="minorHAnsi"/>
            <w:szCs w:val="22"/>
            <w:rPrChange w:id="207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08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Farmanto</w:t>
        </w:r>
        <w:proofErr w:type="spellEnd"/>
        <w:r w:rsidR="00897485" w:rsidRPr="00897485">
          <w:rPr>
            <w:rFonts w:cstheme="minorHAnsi"/>
            <w:szCs w:val="22"/>
            <w:rPrChange w:id="209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, </w:t>
        </w:r>
        <w:proofErr w:type="spellStart"/>
        <w:r w:rsidR="00897485" w:rsidRPr="00897485">
          <w:rPr>
            <w:rFonts w:cstheme="minorHAnsi"/>
            <w:szCs w:val="22"/>
            <w:rPrChange w:id="210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Sarjana</w:t>
        </w:r>
        <w:proofErr w:type="spellEnd"/>
        <w:r w:rsidR="00897485" w:rsidRPr="00897485">
          <w:rPr>
            <w:rFonts w:cstheme="minorHAnsi"/>
            <w:szCs w:val="22"/>
            <w:rPrChange w:id="211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Hukum, </w:t>
        </w:r>
        <w:proofErr w:type="spellStart"/>
        <w:r w:rsidR="00897485" w:rsidRPr="00897485">
          <w:rPr>
            <w:rFonts w:cstheme="minorHAnsi"/>
            <w:szCs w:val="22"/>
            <w:rPrChange w:id="212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Notaris</w:t>
        </w:r>
        <w:proofErr w:type="spellEnd"/>
        <w:r w:rsidR="00897485" w:rsidRPr="00897485">
          <w:rPr>
            <w:rFonts w:cstheme="minorHAnsi"/>
            <w:szCs w:val="22"/>
            <w:rPrChange w:id="213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di </w:t>
        </w:r>
        <w:proofErr w:type="spellStart"/>
        <w:r w:rsidR="00897485" w:rsidRPr="00897485">
          <w:rPr>
            <w:rFonts w:cstheme="minorHAnsi"/>
            <w:szCs w:val="22"/>
            <w:rPrChange w:id="214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Kabupaten</w:t>
        </w:r>
        <w:proofErr w:type="spellEnd"/>
        <w:r w:rsidR="00897485" w:rsidRPr="00897485">
          <w:rPr>
            <w:rFonts w:cstheme="minorHAnsi"/>
            <w:szCs w:val="22"/>
            <w:rPrChange w:id="215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Banjar, yang </w:t>
        </w:r>
        <w:proofErr w:type="spellStart"/>
        <w:r w:rsidR="00897485" w:rsidRPr="00897485">
          <w:rPr>
            <w:rFonts w:cstheme="minorHAnsi"/>
            <w:szCs w:val="22"/>
            <w:rPrChange w:id="216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Penerimaan</w:t>
        </w:r>
        <w:proofErr w:type="spellEnd"/>
        <w:r w:rsidR="00897485" w:rsidRPr="00897485">
          <w:rPr>
            <w:rFonts w:cstheme="minorHAnsi"/>
            <w:szCs w:val="22"/>
            <w:rPrChange w:id="217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18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Pemberitahuan</w:t>
        </w:r>
        <w:proofErr w:type="spellEnd"/>
        <w:r w:rsidR="00897485" w:rsidRPr="00897485">
          <w:rPr>
            <w:rFonts w:cstheme="minorHAnsi"/>
            <w:szCs w:val="22"/>
            <w:rPrChange w:id="219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20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Perubahan</w:t>
        </w:r>
        <w:proofErr w:type="spellEnd"/>
        <w:r w:rsidR="00897485" w:rsidRPr="00897485">
          <w:rPr>
            <w:rFonts w:cstheme="minorHAnsi"/>
            <w:szCs w:val="22"/>
            <w:rPrChange w:id="221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Data </w:t>
        </w:r>
        <w:proofErr w:type="spellStart"/>
        <w:r w:rsidR="00897485" w:rsidRPr="00897485">
          <w:rPr>
            <w:rFonts w:cstheme="minorHAnsi"/>
            <w:szCs w:val="22"/>
            <w:rPrChange w:id="222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Perseroannya</w:t>
        </w:r>
        <w:proofErr w:type="spellEnd"/>
        <w:r w:rsidR="00897485" w:rsidRPr="00897485">
          <w:rPr>
            <w:rFonts w:cstheme="minorHAnsi"/>
            <w:szCs w:val="22"/>
            <w:rPrChange w:id="223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24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telah</w:t>
        </w:r>
        <w:proofErr w:type="spellEnd"/>
        <w:r w:rsidR="00897485" w:rsidRPr="00897485">
          <w:rPr>
            <w:rFonts w:cstheme="minorHAnsi"/>
            <w:szCs w:val="22"/>
            <w:rPrChange w:id="225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26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diterima</w:t>
        </w:r>
        <w:proofErr w:type="spellEnd"/>
        <w:r w:rsidR="00897485" w:rsidRPr="00897485">
          <w:rPr>
            <w:rFonts w:cstheme="minorHAnsi"/>
            <w:szCs w:val="22"/>
            <w:rPrChange w:id="227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28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Kementeri</w:t>
        </w:r>
        <w:proofErr w:type="spellEnd"/>
        <w:r w:rsidR="00897485" w:rsidRPr="00897485">
          <w:rPr>
            <w:rFonts w:cstheme="minorHAnsi"/>
            <w:szCs w:val="22"/>
            <w:rPrChange w:id="229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Hukum dan </w:t>
        </w:r>
        <w:proofErr w:type="spellStart"/>
        <w:r w:rsidR="00897485" w:rsidRPr="00897485">
          <w:rPr>
            <w:rFonts w:cstheme="minorHAnsi"/>
            <w:szCs w:val="22"/>
            <w:rPrChange w:id="230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Hak</w:t>
        </w:r>
        <w:proofErr w:type="spellEnd"/>
        <w:r w:rsidR="00897485" w:rsidRPr="00897485">
          <w:rPr>
            <w:rFonts w:cstheme="minorHAnsi"/>
            <w:szCs w:val="22"/>
            <w:rPrChange w:id="231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32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Asasi</w:t>
        </w:r>
        <w:proofErr w:type="spellEnd"/>
        <w:r w:rsidR="00897485" w:rsidRPr="00897485">
          <w:rPr>
            <w:rFonts w:cstheme="minorHAnsi"/>
            <w:szCs w:val="22"/>
            <w:rPrChange w:id="233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34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Manusia</w:t>
        </w:r>
        <w:proofErr w:type="spellEnd"/>
        <w:r w:rsidR="00897485" w:rsidRPr="00897485">
          <w:rPr>
            <w:rFonts w:cstheme="minorHAnsi"/>
            <w:szCs w:val="22"/>
            <w:rPrChange w:id="235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</w:t>
        </w:r>
        <w:proofErr w:type="spellStart"/>
        <w:r w:rsidR="00897485" w:rsidRPr="00897485">
          <w:rPr>
            <w:rFonts w:cstheme="minorHAnsi"/>
            <w:szCs w:val="22"/>
            <w:rPrChange w:id="236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Republik</w:t>
        </w:r>
        <w:proofErr w:type="spellEnd"/>
        <w:r w:rsidR="00897485" w:rsidRPr="00897485">
          <w:rPr>
            <w:rFonts w:cstheme="minorHAnsi"/>
            <w:szCs w:val="22"/>
            <w:rPrChange w:id="237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Indonesia </w:t>
        </w:r>
        <w:proofErr w:type="spellStart"/>
        <w:r w:rsidR="00897485" w:rsidRPr="00897485">
          <w:rPr>
            <w:rFonts w:cstheme="minorHAnsi"/>
            <w:szCs w:val="22"/>
            <w:rPrChange w:id="238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Nomor</w:t>
        </w:r>
        <w:proofErr w:type="spellEnd"/>
        <w:r w:rsidR="00897485" w:rsidRPr="00897485">
          <w:rPr>
            <w:rFonts w:cstheme="minorHAnsi"/>
            <w:szCs w:val="22"/>
            <w:rPrChange w:id="239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AHU-AH.01.09-0020194 </w:t>
        </w:r>
        <w:proofErr w:type="spellStart"/>
        <w:r w:rsidR="00897485" w:rsidRPr="00897485">
          <w:rPr>
            <w:rFonts w:cstheme="minorHAnsi"/>
            <w:szCs w:val="22"/>
            <w:rPrChange w:id="240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tanggal</w:t>
        </w:r>
        <w:proofErr w:type="spellEnd"/>
        <w:r w:rsidR="00897485" w:rsidRPr="00897485">
          <w:rPr>
            <w:rFonts w:cstheme="minorHAnsi"/>
            <w:szCs w:val="22"/>
            <w:rPrChange w:id="241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9 </w:t>
        </w:r>
        <w:proofErr w:type="spellStart"/>
        <w:r w:rsidR="00897485" w:rsidRPr="00897485">
          <w:rPr>
            <w:rFonts w:cstheme="minorHAnsi"/>
            <w:szCs w:val="22"/>
            <w:rPrChange w:id="242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>Juni</w:t>
        </w:r>
        <w:proofErr w:type="spellEnd"/>
        <w:r w:rsidR="00897485" w:rsidRPr="00897485">
          <w:rPr>
            <w:rFonts w:cstheme="minorHAnsi"/>
            <w:szCs w:val="22"/>
            <w:rPrChange w:id="243" w:author="Ananda Delma Rizikia" w:date="2022-12-30T10:39:00Z">
              <w:rPr>
                <w:rFonts w:ascii="Arial" w:hAnsi="Arial" w:cs="Arial"/>
                <w:szCs w:val="22"/>
              </w:rPr>
            </w:rPrChange>
          </w:rPr>
          <w:t xml:space="preserve"> 2022</w:t>
        </w:r>
        <w:r w:rsidR="00897485" w:rsidRPr="004D3DAB">
          <w:rPr>
            <w:rFonts w:ascii="Arial" w:hAnsi="Arial" w:cs="Arial"/>
          </w:rPr>
          <w:t xml:space="preserve"> </w:t>
        </w:r>
      </w:ins>
      <w:del w:id="244" w:author="finnet" w:date="2022-12-23T10:04:00Z">
        <w:r w:rsidR="007F4EC3" w:rsidRPr="00A816D1" w:rsidDel="00BA1EEF">
          <w:rPr>
            <w:rFonts w:ascii="Calibri" w:hAnsi="Calibri" w:cs="Arial"/>
            <w:sz w:val="22"/>
            <w:szCs w:val="22"/>
            <w:highlight w:val="yellow"/>
          </w:rPr>
          <w:delText xml:space="preserve">[ </w:delText>
        </w:r>
        <w:r w:rsidR="007F4EC3" w:rsidRPr="00A816D1" w:rsidDel="00BA1EEF">
          <w:rPr>
            <w:rFonts w:ascii="Calibri" w:hAnsi="Calibri" w:cs="Arial"/>
            <w:i/>
            <w:sz w:val="22"/>
            <w:szCs w:val="22"/>
            <w:highlight w:val="yellow"/>
          </w:rPr>
          <w:delText xml:space="preserve">nama Mitra </w:delText>
        </w:r>
        <w:r w:rsidR="007F4EC3" w:rsidRPr="00A816D1" w:rsidDel="00BA1EEF">
          <w:rPr>
            <w:rFonts w:ascii="Calibri" w:hAnsi="Calibri" w:cs="Arial"/>
            <w:sz w:val="22"/>
            <w:szCs w:val="22"/>
            <w:highlight w:val="yellow"/>
          </w:rPr>
          <w:delText xml:space="preserve">] </w:delText>
        </w:r>
      </w:del>
      <w:commentRangeEnd w:id="61"/>
      <w:r w:rsidR="007F4EC3" w:rsidRPr="00A816D1">
        <w:rPr>
          <w:rStyle w:val="CommentReference"/>
          <w:highlight w:val="yellow"/>
        </w:rPr>
        <w:commentReference w:id="61"/>
      </w:r>
      <w:commentRangeEnd w:id="62"/>
      <w:r w:rsidR="00897485">
        <w:rPr>
          <w:rStyle w:val="CommentReference"/>
        </w:rPr>
        <w:commentReference w:id="62"/>
      </w:r>
      <w:del w:id="245" w:author="Ananda Delma Rizikia" w:date="2022-12-30T10:39:00Z">
        <w:r w:rsidR="0034793F" w:rsidRPr="0060710D" w:rsidDel="00897485">
          <w:rPr>
            <w:rFonts w:ascii="Calibri" w:hAnsi="Calibri" w:cs="Arial"/>
            <w:bCs/>
            <w:sz w:val="22"/>
            <w:szCs w:val="22"/>
          </w:rPr>
          <w:delText xml:space="preserve"> </w:delText>
        </w:r>
        <w:r w:rsidR="0034793F" w:rsidRPr="0060710D" w:rsidDel="00897485">
          <w:rPr>
            <w:rFonts w:ascii="Calibri" w:hAnsi="Calibri" w:cs="Arial"/>
            <w:bCs/>
            <w:sz w:val="22"/>
            <w:szCs w:val="22"/>
            <w:lang w:val="id-ID"/>
          </w:rPr>
          <w:delText>(</w:delText>
        </w:r>
      </w:del>
      <w:r w:rsidR="0034793F" w:rsidRPr="0060710D">
        <w:rPr>
          <w:rFonts w:ascii="Calibri" w:hAnsi="Calibri" w:cs="Arial"/>
          <w:bCs/>
          <w:sz w:val="22"/>
          <w:szCs w:val="22"/>
          <w:lang w:val="id-ID"/>
        </w:rPr>
        <w:t>selanjutnya disebut “</w:t>
      </w:r>
      <w:del w:id="246" w:author="finnet" w:date="2022-12-23T07:52:00Z">
        <w:r w:rsidR="000959F7" w:rsidRPr="007F4EC3" w:rsidDel="0014137F">
          <w:rPr>
            <w:rFonts w:ascii="Calibri" w:hAnsi="Calibri" w:cs="Arial"/>
            <w:b/>
            <w:sz w:val="22"/>
            <w:szCs w:val="22"/>
            <w:highlight w:val="yellow"/>
          </w:rPr>
          <w:delText>[</w:delText>
        </w:r>
        <w:r w:rsidR="00D42C65" w:rsidRPr="007F4EC3" w:rsidDel="0014137F">
          <w:rPr>
            <w:rFonts w:ascii="Calibri" w:hAnsi="Calibri" w:cs="Arial"/>
            <w:b/>
            <w:sz w:val="22"/>
            <w:szCs w:val="22"/>
            <w:highlight w:val="yellow"/>
          </w:rPr>
          <w:delText>MITRA BANK CHANNEL</w:delText>
        </w:r>
        <w:r w:rsidR="000959F7" w:rsidRPr="007F4EC3" w:rsidDel="0014137F">
          <w:rPr>
            <w:rFonts w:ascii="Calibri" w:hAnsi="Calibri" w:cs="Arial"/>
            <w:b/>
            <w:sz w:val="22"/>
            <w:szCs w:val="22"/>
            <w:highlight w:val="yellow"/>
          </w:rPr>
          <w:delText>]</w:delText>
        </w:r>
      </w:del>
      <w:ins w:id="247" w:author="finnet" w:date="2022-12-23T07:52:00Z">
        <w:r w:rsidR="0014137F">
          <w:rPr>
            <w:rFonts w:ascii="Calibri" w:hAnsi="Calibri" w:cs="Arial"/>
            <w:b/>
            <w:sz w:val="22"/>
            <w:szCs w:val="22"/>
            <w:highlight w:val="yellow"/>
          </w:rPr>
          <w:t>BANK</w:t>
        </w:r>
      </w:ins>
      <w:r w:rsidR="0034793F" w:rsidRPr="0060710D">
        <w:rPr>
          <w:rFonts w:ascii="Calibri" w:hAnsi="Calibri" w:cs="Arial"/>
          <w:bCs/>
          <w:sz w:val="22"/>
          <w:szCs w:val="22"/>
          <w:lang w:val="id-ID"/>
        </w:rPr>
        <w:t>”</w:t>
      </w:r>
      <w:del w:id="248" w:author="Ananda Delma Rizikia" w:date="2022-12-30T10:39:00Z">
        <w:r w:rsidR="0034793F" w:rsidRPr="0060710D" w:rsidDel="00897485">
          <w:rPr>
            <w:rFonts w:ascii="Calibri" w:hAnsi="Calibri" w:cs="Arial"/>
            <w:bCs/>
            <w:sz w:val="22"/>
            <w:szCs w:val="22"/>
            <w:lang w:val="id-ID"/>
          </w:rPr>
          <w:delText>)</w:delText>
        </w:r>
      </w:del>
      <w:r w:rsidR="0034793F" w:rsidRPr="0060710D">
        <w:rPr>
          <w:rFonts w:ascii="Calibri" w:hAnsi="Calibri" w:cs="Arial"/>
          <w:bCs/>
          <w:sz w:val="22"/>
          <w:szCs w:val="22"/>
        </w:rPr>
        <w:t>.</w:t>
      </w:r>
    </w:p>
    <w:p w14:paraId="59608F76" w14:textId="77777777" w:rsidR="00A36EFC" w:rsidRPr="0060710D" w:rsidRDefault="00A36EFC" w:rsidP="00333489">
      <w:pPr>
        <w:jc w:val="both"/>
        <w:rPr>
          <w:rFonts w:cstheme="minorHAnsi"/>
          <w:sz w:val="22"/>
          <w:szCs w:val="22"/>
        </w:rPr>
      </w:pPr>
    </w:p>
    <w:p w14:paraId="686C8B4A" w14:textId="64C42C8A" w:rsidR="00CC043D" w:rsidRDefault="007F4EC3" w:rsidP="00333489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TELKOMSEL</w:t>
      </w:r>
      <w:r w:rsidR="0034793F" w:rsidRPr="0034793F">
        <w:rPr>
          <w:rFonts w:cstheme="minorHAnsi"/>
          <w:sz w:val="22"/>
          <w:szCs w:val="22"/>
        </w:rPr>
        <w:t xml:space="preserve">, </w:t>
      </w:r>
      <w:del w:id="249" w:author="finnet" w:date="2022-12-23T07:34:00Z">
        <w:r w:rsidR="000959F7" w:rsidRPr="007F4EC3" w:rsidDel="00D42C65">
          <w:rPr>
            <w:rFonts w:cstheme="minorHAnsi"/>
            <w:sz w:val="22"/>
            <w:szCs w:val="22"/>
            <w:highlight w:val="yellow"/>
          </w:rPr>
          <w:delText>[</w:delText>
        </w:r>
        <w:r w:rsidR="0034793F" w:rsidRPr="007F4EC3" w:rsidDel="00D42C65">
          <w:rPr>
            <w:rFonts w:ascii="Calibri" w:hAnsi="Calibri" w:cs="Arial"/>
            <w:sz w:val="22"/>
            <w:szCs w:val="22"/>
            <w:highlight w:val="yellow"/>
          </w:rPr>
          <w:delText>Mitra Aggregator</w:delText>
        </w:r>
        <w:r w:rsidR="000959F7" w:rsidRPr="007F4EC3" w:rsidDel="00D42C65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ins w:id="250" w:author="finnet" w:date="2022-12-23T07:34:00Z">
        <w:r w:rsidR="00D42C65">
          <w:rPr>
            <w:rFonts w:cstheme="minorHAnsi"/>
            <w:sz w:val="22"/>
            <w:szCs w:val="22"/>
            <w:highlight w:val="yellow"/>
          </w:rPr>
          <w:t>FINNET</w:t>
        </w:r>
      </w:ins>
      <w:r w:rsidR="00CC043D" w:rsidRPr="0034793F">
        <w:rPr>
          <w:rFonts w:cstheme="minorHAnsi"/>
          <w:sz w:val="22"/>
          <w:szCs w:val="22"/>
        </w:rPr>
        <w:t xml:space="preserve"> dan </w:t>
      </w:r>
      <w:del w:id="251" w:author="finnet" w:date="2022-12-23T07:52:00Z">
        <w:r w:rsidR="000959F7" w:rsidRPr="007F4EC3" w:rsidDel="0014137F">
          <w:rPr>
            <w:rFonts w:cstheme="minorHAnsi"/>
            <w:sz w:val="22"/>
            <w:szCs w:val="22"/>
            <w:highlight w:val="yellow"/>
          </w:rPr>
          <w:delText>[</w:delText>
        </w:r>
        <w:r w:rsidR="00D42C65" w:rsidRPr="007F4EC3" w:rsidDel="0014137F">
          <w:rPr>
            <w:rFonts w:ascii="Calibri" w:hAnsi="Calibri" w:cs="Arial"/>
            <w:sz w:val="22"/>
            <w:szCs w:val="22"/>
            <w:highlight w:val="yellow"/>
          </w:rPr>
          <w:delText>MITRA BANK CHANNEL</w:delText>
        </w:r>
        <w:r w:rsidR="000959F7" w:rsidRPr="007F4EC3" w:rsidDel="0014137F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ins w:id="252" w:author="finnet" w:date="2022-12-23T07:52:00Z">
        <w:r w:rsidR="0014137F">
          <w:rPr>
            <w:rFonts w:cstheme="minorHAnsi"/>
            <w:sz w:val="22"/>
            <w:szCs w:val="22"/>
            <w:highlight w:val="yellow"/>
          </w:rPr>
          <w:t>BANK</w:t>
        </w:r>
      </w:ins>
      <w:r w:rsidR="0034793F" w:rsidRPr="0060710D">
        <w:rPr>
          <w:rFonts w:cstheme="minorHAnsi"/>
          <w:sz w:val="22"/>
          <w:szCs w:val="22"/>
        </w:rPr>
        <w:t xml:space="preserve"> </w:t>
      </w:r>
      <w:proofErr w:type="spellStart"/>
      <w:r w:rsidR="00CC043D" w:rsidRPr="0060710D">
        <w:rPr>
          <w:rFonts w:cstheme="minorHAnsi"/>
          <w:sz w:val="22"/>
          <w:szCs w:val="22"/>
        </w:rPr>
        <w:t>secara</w:t>
      </w:r>
      <w:proofErr w:type="spellEnd"/>
      <w:r w:rsidR="00CC043D" w:rsidRPr="0060710D">
        <w:rPr>
          <w:rFonts w:cstheme="minorHAnsi"/>
          <w:sz w:val="22"/>
          <w:szCs w:val="22"/>
        </w:rPr>
        <w:t xml:space="preserve"> </w:t>
      </w:r>
      <w:proofErr w:type="spellStart"/>
      <w:r w:rsidR="00CC043D" w:rsidRPr="0060710D">
        <w:rPr>
          <w:rFonts w:cstheme="minorHAnsi"/>
          <w:sz w:val="22"/>
          <w:szCs w:val="22"/>
        </w:rPr>
        <w:t>bersama-sama</w:t>
      </w:r>
      <w:proofErr w:type="spellEnd"/>
      <w:r w:rsidR="00CC043D" w:rsidRPr="0060710D">
        <w:rPr>
          <w:rFonts w:cstheme="minorHAnsi"/>
          <w:sz w:val="22"/>
          <w:szCs w:val="22"/>
        </w:rPr>
        <w:t xml:space="preserve"> </w:t>
      </w:r>
      <w:proofErr w:type="spellStart"/>
      <w:r w:rsidR="00CC043D" w:rsidRPr="0060710D">
        <w:rPr>
          <w:rFonts w:cstheme="minorHAnsi"/>
          <w:sz w:val="22"/>
          <w:szCs w:val="22"/>
        </w:rPr>
        <w:t>disebut</w:t>
      </w:r>
      <w:proofErr w:type="spellEnd"/>
      <w:r w:rsidR="00CC043D" w:rsidRPr="0060710D">
        <w:rPr>
          <w:rFonts w:cstheme="minorHAnsi"/>
          <w:sz w:val="22"/>
          <w:szCs w:val="22"/>
        </w:rPr>
        <w:t xml:space="preserve"> </w:t>
      </w:r>
      <w:proofErr w:type="spellStart"/>
      <w:r w:rsidR="00CC043D" w:rsidRPr="0060710D">
        <w:rPr>
          <w:rFonts w:cstheme="minorHAnsi"/>
          <w:sz w:val="22"/>
          <w:szCs w:val="22"/>
        </w:rPr>
        <w:t>sebagai</w:t>
      </w:r>
      <w:proofErr w:type="spellEnd"/>
      <w:r w:rsidR="00CC043D" w:rsidRPr="0060710D">
        <w:rPr>
          <w:rFonts w:cstheme="minorHAnsi"/>
          <w:sz w:val="22"/>
          <w:szCs w:val="22"/>
        </w:rPr>
        <w:t xml:space="preserve"> </w:t>
      </w:r>
      <w:r w:rsidR="00CC043D" w:rsidRPr="00D44830">
        <w:rPr>
          <w:rFonts w:cstheme="minorHAnsi"/>
          <w:b/>
          <w:bCs/>
          <w:sz w:val="22"/>
          <w:szCs w:val="22"/>
        </w:rPr>
        <w:t xml:space="preserve">“Para </w:t>
      </w:r>
      <w:proofErr w:type="spellStart"/>
      <w:r w:rsidR="00CC043D" w:rsidRPr="00D44830">
        <w:rPr>
          <w:rFonts w:cstheme="minorHAnsi"/>
          <w:b/>
          <w:bCs/>
          <w:sz w:val="22"/>
          <w:szCs w:val="22"/>
        </w:rPr>
        <w:t>Pihak</w:t>
      </w:r>
      <w:proofErr w:type="spellEnd"/>
      <w:r w:rsidR="00CC043D" w:rsidRPr="00D44830">
        <w:rPr>
          <w:rFonts w:cstheme="minorHAnsi"/>
          <w:b/>
          <w:bCs/>
          <w:sz w:val="22"/>
          <w:szCs w:val="22"/>
        </w:rPr>
        <w:t>”</w:t>
      </w:r>
      <w:r w:rsidR="00CC043D" w:rsidRPr="0060710D">
        <w:rPr>
          <w:rFonts w:cstheme="minorHAnsi"/>
          <w:sz w:val="22"/>
          <w:szCs w:val="22"/>
        </w:rPr>
        <w:t xml:space="preserve">, </w:t>
      </w:r>
      <w:r w:rsidR="0034793F" w:rsidRPr="0060710D">
        <w:rPr>
          <w:rFonts w:cstheme="minorHAnsi"/>
          <w:sz w:val="22"/>
          <w:szCs w:val="22"/>
        </w:rPr>
        <w:t xml:space="preserve">dan </w:t>
      </w:r>
      <w:proofErr w:type="spellStart"/>
      <w:r>
        <w:rPr>
          <w:rFonts w:cstheme="minorHAnsi"/>
          <w:sz w:val="22"/>
          <w:szCs w:val="22"/>
        </w:rPr>
        <w:t>secara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sendiri-sendiri</w:t>
      </w:r>
      <w:proofErr w:type="spellEnd"/>
      <w:r w:rsidR="0034793F" w:rsidRPr="0060710D">
        <w:rPr>
          <w:rFonts w:cstheme="minorHAnsi"/>
          <w:sz w:val="22"/>
          <w:szCs w:val="22"/>
        </w:rPr>
        <w:t xml:space="preserve"> </w:t>
      </w:r>
      <w:proofErr w:type="spellStart"/>
      <w:r w:rsidR="0034793F" w:rsidRPr="0060710D">
        <w:rPr>
          <w:rFonts w:cstheme="minorHAnsi"/>
          <w:sz w:val="22"/>
          <w:szCs w:val="22"/>
        </w:rPr>
        <w:t>disebut</w:t>
      </w:r>
      <w:proofErr w:type="spellEnd"/>
      <w:r w:rsidR="0034793F" w:rsidRPr="0060710D">
        <w:rPr>
          <w:rFonts w:cstheme="minorHAnsi"/>
          <w:sz w:val="22"/>
          <w:szCs w:val="22"/>
        </w:rPr>
        <w:t xml:space="preserve"> </w:t>
      </w:r>
      <w:proofErr w:type="spellStart"/>
      <w:r w:rsidR="0034793F" w:rsidRPr="0060710D">
        <w:rPr>
          <w:rFonts w:cstheme="minorHAnsi"/>
          <w:sz w:val="22"/>
          <w:szCs w:val="22"/>
        </w:rPr>
        <w:t>sebagai</w:t>
      </w:r>
      <w:proofErr w:type="spellEnd"/>
      <w:r w:rsidR="0034793F" w:rsidRPr="0060710D">
        <w:rPr>
          <w:rFonts w:cstheme="minorHAnsi"/>
          <w:sz w:val="22"/>
          <w:szCs w:val="22"/>
        </w:rPr>
        <w:t xml:space="preserve"> </w:t>
      </w:r>
      <w:r w:rsidR="0034793F" w:rsidRPr="00D44830">
        <w:rPr>
          <w:rFonts w:cstheme="minorHAnsi"/>
          <w:b/>
          <w:bCs/>
          <w:sz w:val="22"/>
          <w:szCs w:val="22"/>
        </w:rPr>
        <w:t>“</w:t>
      </w:r>
      <w:proofErr w:type="spellStart"/>
      <w:r w:rsidR="0034793F" w:rsidRPr="00D44830">
        <w:rPr>
          <w:rFonts w:cstheme="minorHAnsi"/>
          <w:b/>
          <w:bCs/>
          <w:sz w:val="22"/>
          <w:szCs w:val="22"/>
        </w:rPr>
        <w:t>Pihak</w:t>
      </w:r>
      <w:proofErr w:type="spellEnd"/>
      <w:r w:rsidR="0034793F" w:rsidRPr="00D44830">
        <w:rPr>
          <w:rFonts w:cstheme="minorHAnsi"/>
          <w:b/>
          <w:bCs/>
          <w:sz w:val="22"/>
          <w:szCs w:val="22"/>
        </w:rPr>
        <w:t>”</w:t>
      </w:r>
      <w:r w:rsidR="0034793F" w:rsidRPr="0034793F">
        <w:rPr>
          <w:rFonts w:cstheme="minorHAnsi"/>
          <w:sz w:val="22"/>
          <w:szCs w:val="22"/>
        </w:rPr>
        <w:t>.</w:t>
      </w:r>
      <w:r w:rsidR="0034793F">
        <w:rPr>
          <w:rFonts w:cstheme="minorHAnsi"/>
          <w:b/>
          <w:bCs/>
          <w:sz w:val="22"/>
          <w:szCs w:val="22"/>
        </w:rPr>
        <w:t xml:space="preserve"> </w:t>
      </w:r>
      <w:del w:id="253" w:author="finnet" w:date="2022-12-23T07:34:00Z">
        <w:r w:rsidRPr="007F4EC3" w:rsidDel="00D42C65">
          <w:rPr>
            <w:rFonts w:cstheme="minorHAnsi"/>
            <w:sz w:val="22"/>
            <w:szCs w:val="22"/>
            <w:highlight w:val="yellow"/>
          </w:rPr>
          <w:delText>[</w:delText>
        </w:r>
        <w:r w:rsidRPr="007F4EC3" w:rsidDel="00D42C65">
          <w:rPr>
            <w:rFonts w:ascii="Calibri" w:hAnsi="Calibri" w:cs="Arial"/>
            <w:sz w:val="22"/>
            <w:szCs w:val="22"/>
            <w:highlight w:val="yellow"/>
          </w:rPr>
          <w:delText>Mitra Aggregator]</w:delText>
        </w:r>
      </w:del>
      <w:ins w:id="254" w:author="finnet" w:date="2022-12-23T07:34:00Z">
        <w:r w:rsidR="00D42C65">
          <w:rPr>
            <w:rFonts w:cstheme="minorHAnsi"/>
            <w:sz w:val="22"/>
            <w:szCs w:val="22"/>
            <w:highlight w:val="yellow"/>
          </w:rPr>
          <w:t>FINNET</w:t>
        </w:r>
      </w:ins>
      <w:r w:rsidRPr="0034793F">
        <w:rPr>
          <w:rFonts w:cstheme="minorHAnsi"/>
          <w:sz w:val="22"/>
          <w:szCs w:val="22"/>
        </w:rPr>
        <w:t xml:space="preserve"> dan</w:t>
      </w:r>
      <w:r>
        <w:rPr>
          <w:rFonts w:cstheme="minorHAnsi"/>
          <w:sz w:val="22"/>
          <w:szCs w:val="22"/>
        </w:rPr>
        <w:t>/</w:t>
      </w:r>
      <w:proofErr w:type="spellStart"/>
      <w:r>
        <w:rPr>
          <w:rFonts w:cstheme="minorHAnsi"/>
          <w:sz w:val="22"/>
          <w:szCs w:val="22"/>
        </w:rPr>
        <w:t>atau</w:t>
      </w:r>
      <w:proofErr w:type="spellEnd"/>
      <w:r w:rsidRPr="0034793F">
        <w:rPr>
          <w:rFonts w:cstheme="minorHAnsi"/>
          <w:sz w:val="22"/>
          <w:szCs w:val="22"/>
        </w:rPr>
        <w:t xml:space="preserve"> </w:t>
      </w:r>
      <w:del w:id="255" w:author="finnet" w:date="2022-12-23T07:52:00Z">
        <w:r w:rsidRPr="007F4EC3" w:rsidDel="0014137F">
          <w:rPr>
            <w:rFonts w:cstheme="minorHAnsi"/>
            <w:sz w:val="22"/>
            <w:szCs w:val="22"/>
            <w:highlight w:val="yellow"/>
          </w:rPr>
          <w:delText>[</w:delText>
        </w:r>
        <w:r w:rsidR="00D42C65" w:rsidRPr="007F4EC3" w:rsidDel="0014137F">
          <w:rPr>
            <w:rFonts w:ascii="Calibri" w:hAnsi="Calibri" w:cs="Arial"/>
            <w:sz w:val="22"/>
            <w:szCs w:val="22"/>
            <w:highlight w:val="yellow"/>
          </w:rPr>
          <w:delText>MITRA BANK CHANNEL</w:delText>
        </w:r>
        <w:r w:rsidRPr="007F4EC3" w:rsidDel="0014137F">
          <w:rPr>
            <w:rFonts w:ascii="Calibri" w:hAnsi="Calibri" w:cs="Arial"/>
            <w:sz w:val="22"/>
            <w:szCs w:val="22"/>
            <w:highlight w:val="yellow"/>
          </w:rPr>
          <w:delText>]</w:delText>
        </w:r>
      </w:del>
      <w:ins w:id="256" w:author="finnet" w:date="2022-12-23T07:52:00Z">
        <w:r w:rsidR="0014137F">
          <w:rPr>
            <w:rFonts w:cstheme="minorHAnsi"/>
            <w:sz w:val="22"/>
            <w:szCs w:val="22"/>
            <w:highlight w:val="yellow"/>
          </w:rPr>
          <w:t>BANK</w:t>
        </w:r>
      </w:ins>
      <w:r>
        <w:rPr>
          <w:rFonts w:ascii="Calibri" w:hAnsi="Calibri" w:cs="Arial"/>
          <w:sz w:val="22"/>
          <w:szCs w:val="22"/>
        </w:rPr>
        <w:t xml:space="preserve"> </w:t>
      </w:r>
      <w:r w:rsidR="0034793F" w:rsidRPr="00B91DCA">
        <w:rPr>
          <w:rFonts w:ascii="Calibri" w:hAnsi="Calibri" w:cs="Calibri"/>
          <w:sz w:val="22"/>
          <w:szCs w:val="22"/>
          <w:lang w:val="id-ID"/>
        </w:rPr>
        <w:t>secara bersama-sama</w:t>
      </w:r>
      <w:r w:rsidR="0034793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4793F">
        <w:rPr>
          <w:rFonts w:ascii="Calibri" w:hAnsi="Calibri" w:cs="Calibri"/>
          <w:sz w:val="22"/>
          <w:szCs w:val="22"/>
        </w:rPr>
        <w:t>a</w:t>
      </w:r>
      <w:r w:rsidR="00497589">
        <w:rPr>
          <w:rFonts w:ascii="Calibri" w:hAnsi="Calibri" w:cs="Calibri"/>
          <w:sz w:val="22"/>
          <w:szCs w:val="22"/>
        </w:rPr>
        <w:t>tau</w:t>
      </w:r>
      <w:proofErr w:type="spellEnd"/>
      <w:r w:rsidR="0034793F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sendiri-sendiri</w:t>
      </w:r>
      <w:proofErr w:type="spellEnd"/>
      <w:r w:rsidR="0034793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4793F">
        <w:rPr>
          <w:rFonts w:ascii="Calibri" w:hAnsi="Calibri" w:cs="Calibri"/>
          <w:sz w:val="22"/>
          <w:szCs w:val="22"/>
        </w:rPr>
        <w:t>dapat</w:t>
      </w:r>
      <w:proofErr w:type="spellEnd"/>
      <w:r w:rsidR="0034793F">
        <w:rPr>
          <w:rFonts w:ascii="Calibri" w:hAnsi="Calibri" w:cs="Calibri"/>
          <w:sz w:val="22"/>
          <w:szCs w:val="22"/>
        </w:rPr>
        <w:t xml:space="preserve"> juga</w:t>
      </w:r>
      <w:r w:rsidR="0034793F" w:rsidRPr="00B91DCA">
        <w:rPr>
          <w:rFonts w:ascii="Calibri" w:hAnsi="Calibri" w:cs="Calibri"/>
          <w:sz w:val="22"/>
          <w:szCs w:val="22"/>
          <w:lang w:val="id-ID"/>
        </w:rPr>
        <w:t xml:space="preserve"> disebut </w:t>
      </w:r>
      <w:r w:rsidR="0034793F" w:rsidRPr="0034793F">
        <w:rPr>
          <w:rFonts w:ascii="Calibri" w:hAnsi="Calibri" w:cs="Calibri"/>
          <w:b/>
          <w:bCs/>
          <w:sz w:val="22"/>
          <w:szCs w:val="22"/>
          <w:lang w:val="id-ID"/>
        </w:rPr>
        <w:t>“Para Mitra”</w:t>
      </w:r>
      <w:r>
        <w:rPr>
          <w:rFonts w:cstheme="minorHAnsi"/>
          <w:sz w:val="22"/>
          <w:szCs w:val="22"/>
        </w:rPr>
        <w:t xml:space="preserve">. Para </w:t>
      </w:r>
      <w:proofErr w:type="spellStart"/>
      <w:r>
        <w:rPr>
          <w:rFonts w:cstheme="minorHAnsi"/>
          <w:sz w:val="22"/>
          <w:szCs w:val="22"/>
        </w:rPr>
        <w:t>Pihak</w:t>
      </w:r>
      <w:proofErr w:type="spellEnd"/>
      <w:r w:rsidR="00B174AE">
        <w:rPr>
          <w:rFonts w:cstheme="minorHAnsi"/>
          <w:sz w:val="22"/>
          <w:szCs w:val="22"/>
        </w:rPr>
        <w:t xml:space="preserve"> </w:t>
      </w:r>
      <w:r w:rsidR="00B174AE" w:rsidRPr="00586E73">
        <w:rPr>
          <w:rFonts w:ascii="Calibri" w:hAnsi="Calibri" w:cs="Calibri"/>
          <w:sz w:val="22"/>
          <w:szCs w:val="22"/>
          <w:lang w:val="id-ID"/>
        </w:rPr>
        <w:t>dengan terlebih dahulu menerangkan hal-hal sebagai berikut:</w:t>
      </w:r>
    </w:p>
    <w:p w14:paraId="3856B74A" w14:textId="71C25CF5" w:rsidR="008447F4" w:rsidRPr="00CB46AF" w:rsidRDefault="008447F4" w:rsidP="00333489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4875235B" w14:textId="3BBE00A7" w:rsidR="008447F4" w:rsidRPr="0034793F" w:rsidRDefault="000959F7" w:rsidP="001D0024">
      <w:pPr>
        <w:pStyle w:val="ListParagraph"/>
        <w:numPr>
          <w:ilvl w:val="0"/>
          <w:numId w:val="45"/>
        </w:numPr>
        <w:ind w:left="540" w:hanging="540"/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FE2D75">
        <w:rPr>
          <w:rFonts w:cstheme="minorHAnsi"/>
          <w:sz w:val="22"/>
          <w:szCs w:val="22"/>
        </w:rPr>
        <w:t>Bahwa</w:t>
      </w:r>
      <w:proofErr w:type="spellEnd"/>
      <w:r w:rsidRPr="00FE2D75">
        <w:rPr>
          <w:rFonts w:cstheme="minorHAnsi"/>
          <w:sz w:val="22"/>
          <w:szCs w:val="22"/>
        </w:rPr>
        <w:t xml:space="preserve"> Para </w:t>
      </w:r>
      <w:proofErr w:type="spellStart"/>
      <w:r w:rsidRPr="00FE2D75">
        <w:rPr>
          <w:rFonts w:cstheme="minorHAnsi"/>
          <w:sz w:val="22"/>
          <w:szCs w:val="22"/>
        </w:rPr>
        <w:t>Pihak</w:t>
      </w:r>
      <w:proofErr w:type="spellEnd"/>
      <w:r w:rsidRPr="00FE2D75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sebelumnya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Pr="00FE2D75">
        <w:rPr>
          <w:rFonts w:cstheme="minorHAnsi"/>
          <w:sz w:val="22"/>
          <w:szCs w:val="22"/>
        </w:rPr>
        <w:t>telah</w:t>
      </w:r>
      <w:proofErr w:type="spellEnd"/>
      <w:r w:rsidRPr="00FE2D75">
        <w:rPr>
          <w:rFonts w:cstheme="minorHAnsi"/>
          <w:sz w:val="22"/>
          <w:szCs w:val="22"/>
        </w:rPr>
        <w:t xml:space="preserve"> </w:t>
      </w:r>
      <w:proofErr w:type="spellStart"/>
      <w:r w:rsidRPr="00FE2D75">
        <w:rPr>
          <w:rFonts w:cstheme="minorHAnsi"/>
          <w:sz w:val="22"/>
          <w:szCs w:val="22"/>
        </w:rPr>
        <w:t>membuat</w:t>
      </w:r>
      <w:proofErr w:type="spellEnd"/>
      <w:r w:rsidRPr="00FE2D75">
        <w:rPr>
          <w:rFonts w:cstheme="minorHAnsi"/>
          <w:sz w:val="22"/>
          <w:szCs w:val="22"/>
        </w:rPr>
        <w:t xml:space="preserve"> dan </w:t>
      </w:r>
      <w:proofErr w:type="spellStart"/>
      <w:r w:rsidRPr="00FE2D75">
        <w:rPr>
          <w:rFonts w:cstheme="minorHAnsi"/>
          <w:sz w:val="22"/>
          <w:szCs w:val="22"/>
        </w:rPr>
        <w:t>menandatangani</w:t>
      </w:r>
      <w:proofErr w:type="spellEnd"/>
      <w:r w:rsidRPr="00FE2D75">
        <w:rPr>
          <w:rFonts w:cstheme="minorHAnsi"/>
          <w:sz w:val="22"/>
          <w:szCs w:val="22"/>
        </w:rPr>
        <w:t xml:space="preserve"> </w:t>
      </w:r>
      <w:proofErr w:type="spellStart"/>
      <w:r w:rsidR="007F4EC3" w:rsidRPr="00FE2D75">
        <w:rPr>
          <w:rFonts w:cstheme="minorHAnsi"/>
          <w:sz w:val="22"/>
          <w:szCs w:val="22"/>
        </w:rPr>
        <w:t>Perjanjian</w:t>
      </w:r>
      <w:proofErr w:type="spellEnd"/>
      <w:r w:rsidR="007F4EC3" w:rsidRPr="00FE2D75">
        <w:rPr>
          <w:rFonts w:cstheme="minorHAnsi"/>
          <w:sz w:val="22"/>
          <w:szCs w:val="22"/>
        </w:rPr>
        <w:t xml:space="preserve"> Kerjasama</w:t>
      </w:r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tentang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Penjualan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Produk</w:t>
      </w:r>
      <w:proofErr w:type="spellEnd"/>
      <w:r w:rsidR="007F4EC3">
        <w:rPr>
          <w:rFonts w:cstheme="minorHAnsi"/>
          <w:sz w:val="22"/>
          <w:szCs w:val="22"/>
        </w:rPr>
        <w:t xml:space="preserve"> </w:t>
      </w:r>
      <w:proofErr w:type="spellStart"/>
      <w:r w:rsidR="007F4EC3">
        <w:rPr>
          <w:rFonts w:cstheme="minorHAnsi"/>
          <w:sz w:val="22"/>
          <w:szCs w:val="22"/>
        </w:rPr>
        <w:t>Telkomsel</w:t>
      </w:r>
      <w:proofErr w:type="spellEnd"/>
      <w:r w:rsidR="007F4EC3" w:rsidRPr="00FE2D75">
        <w:rPr>
          <w:rFonts w:cstheme="minorHAnsi"/>
          <w:color w:val="000000" w:themeColor="text1"/>
          <w:sz w:val="22"/>
          <w:szCs w:val="22"/>
          <w:lang w:val="nl-NL"/>
        </w:rPr>
        <w:t xml:space="preserve"> </w:t>
      </w:r>
      <w:commentRangeStart w:id="257"/>
      <w:commentRangeStart w:id="258"/>
      <w:r w:rsidRPr="00FE2D75">
        <w:rPr>
          <w:rFonts w:cstheme="minorHAnsi"/>
          <w:sz w:val="22"/>
          <w:szCs w:val="22"/>
        </w:rPr>
        <w:t>No.</w:t>
      </w:r>
      <w:ins w:id="259" w:author="finnet" w:date="2022-12-23T08:02:00Z">
        <w:r w:rsidR="0087627B">
          <w:rPr>
            <w:rFonts w:cstheme="minorHAnsi"/>
            <w:sz w:val="22"/>
            <w:szCs w:val="22"/>
          </w:rPr>
          <w:t xml:space="preserve">: </w:t>
        </w:r>
      </w:ins>
      <w:bookmarkStart w:id="260" w:name="_Hlk123291567"/>
      <w:ins w:id="261" w:author="finnet" w:date="2022-12-23T10:05:00Z">
        <w:r w:rsidR="00BA1EEF">
          <w:rPr>
            <w:rFonts w:cstheme="minorHAnsi"/>
            <w:sz w:val="22"/>
            <w:szCs w:val="22"/>
          </w:rPr>
          <w:t>PKS.1167/LG/05/SU-01/XII/2019 – 038/PKS-002/FINNET-01/XII/2019 – 101/PKS/DNT/BKS/2019</w:t>
        </w:r>
      </w:ins>
      <w:ins w:id="262" w:author="finnet" w:date="2022-12-23T08:06:00Z">
        <w:r w:rsidR="00324742">
          <w:rPr>
            <w:rFonts w:cstheme="minorHAnsi"/>
            <w:sz w:val="22"/>
            <w:szCs w:val="22"/>
          </w:rPr>
          <w:t xml:space="preserve"> </w:t>
        </w:r>
        <w:proofErr w:type="spellStart"/>
        <w:r w:rsidR="00324742">
          <w:rPr>
            <w:rFonts w:cstheme="minorHAnsi"/>
            <w:sz w:val="22"/>
            <w:szCs w:val="22"/>
          </w:rPr>
          <w:t>tanggal</w:t>
        </w:r>
        <w:proofErr w:type="spellEnd"/>
        <w:r w:rsidR="00324742">
          <w:rPr>
            <w:rFonts w:cstheme="minorHAnsi"/>
            <w:sz w:val="22"/>
            <w:szCs w:val="22"/>
          </w:rPr>
          <w:t xml:space="preserve"> </w:t>
        </w:r>
      </w:ins>
      <w:ins w:id="263" w:author="finnet" w:date="2022-12-23T10:05:00Z">
        <w:r w:rsidR="00BA1EEF">
          <w:rPr>
            <w:rFonts w:cstheme="minorHAnsi"/>
            <w:sz w:val="22"/>
            <w:szCs w:val="22"/>
          </w:rPr>
          <w:t xml:space="preserve">17 </w:t>
        </w:r>
        <w:proofErr w:type="spellStart"/>
        <w:r w:rsidR="00BA1EEF">
          <w:rPr>
            <w:rFonts w:cstheme="minorHAnsi"/>
            <w:sz w:val="22"/>
            <w:szCs w:val="22"/>
          </w:rPr>
          <w:t>Desember</w:t>
        </w:r>
        <w:proofErr w:type="spellEnd"/>
        <w:r w:rsidR="00BA1EEF">
          <w:rPr>
            <w:rFonts w:cstheme="minorHAnsi"/>
            <w:sz w:val="22"/>
            <w:szCs w:val="22"/>
          </w:rPr>
          <w:t xml:space="preserve"> 2019</w:t>
        </w:r>
      </w:ins>
      <w:bookmarkEnd w:id="260"/>
      <w:del w:id="264" w:author="finnet" w:date="2022-12-23T08:02:00Z">
        <w:r w:rsidRPr="00FE2D75" w:rsidDel="0087627B">
          <w:rPr>
            <w:rFonts w:cstheme="minorHAnsi"/>
            <w:sz w:val="22"/>
            <w:szCs w:val="22"/>
          </w:rPr>
          <w:delText xml:space="preserve"> </w:delText>
        </w:r>
        <w:r w:rsidRPr="007F4EC3" w:rsidDel="0087627B">
          <w:rPr>
            <w:rFonts w:cstheme="minorHAnsi"/>
            <w:sz w:val="22"/>
            <w:szCs w:val="22"/>
            <w:highlight w:val="yellow"/>
          </w:rPr>
          <w:delText>[…]</w:delText>
        </w:r>
      </w:del>
      <w:del w:id="265" w:author="finnet" w:date="2022-12-23T08:06:00Z">
        <w:r w:rsidRPr="00FE2D75" w:rsidDel="00324742">
          <w:rPr>
            <w:rFonts w:cstheme="minorHAnsi"/>
            <w:sz w:val="22"/>
            <w:szCs w:val="22"/>
          </w:rPr>
          <w:delText xml:space="preserve"> tanggal </w:delText>
        </w:r>
      </w:del>
      <w:del w:id="266" w:author="finnet" w:date="2022-12-23T08:04:00Z">
        <w:r w:rsidRPr="007F4EC3" w:rsidDel="00324742">
          <w:rPr>
            <w:rFonts w:cstheme="minorHAnsi"/>
            <w:sz w:val="22"/>
            <w:szCs w:val="22"/>
            <w:highlight w:val="yellow"/>
          </w:rPr>
          <w:delText>[…]</w:delText>
        </w:r>
      </w:del>
      <w:ins w:id="267" w:author="finnet" w:date="2022-12-23T07:42:00Z">
        <w:r w:rsidR="00D42C65">
          <w:rPr>
            <w:rFonts w:cstheme="minorHAnsi"/>
            <w:sz w:val="22"/>
            <w:szCs w:val="22"/>
            <w:highlight w:val="yellow"/>
          </w:rPr>
          <w:t xml:space="preserve"> </w:t>
        </w:r>
      </w:ins>
      <w:del w:id="268" w:author="finnet" w:date="2022-12-23T19:16:00Z">
        <w:r w:rsidRPr="007F4EC3" w:rsidDel="005D562A">
          <w:rPr>
            <w:rFonts w:cstheme="minorHAnsi"/>
            <w:sz w:val="22"/>
            <w:szCs w:val="22"/>
            <w:highlight w:val="yellow"/>
          </w:rPr>
          <w:delText xml:space="preserve"> </w:delText>
        </w:r>
        <w:commentRangeEnd w:id="257"/>
        <w:r w:rsidRPr="007F4EC3" w:rsidDel="005D562A">
          <w:rPr>
            <w:rStyle w:val="CommentReference"/>
            <w:highlight w:val="yellow"/>
          </w:rPr>
          <w:commentReference w:id="257"/>
        </w:r>
      </w:del>
      <w:commentRangeEnd w:id="258"/>
      <w:r w:rsidR="00897485">
        <w:rPr>
          <w:rStyle w:val="CommentReference"/>
        </w:rPr>
        <w:commentReference w:id="258"/>
      </w:r>
      <w:r w:rsidRPr="00FE2D75">
        <w:rPr>
          <w:rFonts w:cstheme="minorHAnsi"/>
          <w:sz w:val="22"/>
          <w:szCs w:val="22"/>
        </w:rPr>
        <w:t>(</w:t>
      </w:r>
      <w:proofErr w:type="spellStart"/>
      <w:r w:rsidRPr="00FE2D75">
        <w:rPr>
          <w:rFonts w:cstheme="minorHAnsi"/>
          <w:sz w:val="22"/>
          <w:szCs w:val="22"/>
        </w:rPr>
        <w:t>selanjutnya</w:t>
      </w:r>
      <w:proofErr w:type="spellEnd"/>
      <w:r w:rsidRPr="00FE2D75">
        <w:rPr>
          <w:rFonts w:cstheme="minorHAnsi"/>
          <w:sz w:val="22"/>
          <w:szCs w:val="22"/>
        </w:rPr>
        <w:t xml:space="preserve"> </w:t>
      </w:r>
      <w:proofErr w:type="spellStart"/>
      <w:r w:rsidRPr="00FE2D75">
        <w:rPr>
          <w:rFonts w:cstheme="minorHAnsi"/>
          <w:sz w:val="22"/>
          <w:szCs w:val="22"/>
        </w:rPr>
        <w:t>disebut</w:t>
      </w:r>
      <w:proofErr w:type="spellEnd"/>
      <w:r w:rsidRPr="00FE2D75">
        <w:rPr>
          <w:rFonts w:cstheme="minorHAnsi"/>
          <w:sz w:val="22"/>
          <w:szCs w:val="22"/>
        </w:rPr>
        <w:t xml:space="preserve"> “</w:t>
      </w:r>
      <w:proofErr w:type="spellStart"/>
      <w:r w:rsidRPr="003C78CA">
        <w:rPr>
          <w:rFonts w:cstheme="minorHAnsi"/>
          <w:b/>
          <w:bCs/>
          <w:sz w:val="22"/>
          <w:szCs w:val="22"/>
        </w:rPr>
        <w:t>Perjanjian</w:t>
      </w:r>
      <w:proofErr w:type="spellEnd"/>
      <w:r w:rsidRPr="003C78CA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3C78CA">
        <w:rPr>
          <w:rFonts w:cstheme="minorHAnsi"/>
          <w:b/>
          <w:bCs/>
          <w:sz w:val="22"/>
          <w:szCs w:val="22"/>
        </w:rPr>
        <w:t>Induk</w:t>
      </w:r>
      <w:proofErr w:type="spellEnd"/>
      <w:r w:rsidRPr="00FE2D75">
        <w:rPr>
          <w:rFonts w:cstheme="minorHAnsi"/>
          <w:sz w:val="22"/>
          <w:szCs w:val="22"/>
        </w:rPr>
        <w:t>”)</w:t>
      </w:r>
      <w:r>
        <w:rPr>
          <w:rFonts w:cstheme="minorHAnsi"/>
          <w:sz w:val="22"/>
          <w:szCs w:val="22"/>
        </w:rPr>
        <w:t>.</w:t>
      </w:r>
    </w:p>
    <w:p w14:paraId="40EA4394" w14:textId="77777777" w:rsidR="0034793F" w:rsidRPr="0034793F" w:rsidRDefault="0034793F" w:rsidP="0034793F">
      <w:pPr>
        <w:pStyle w:val="ListParagraph"/>
        <w:ind w:left="540"/>
        <w:jc w:val="both"/>
        <w:rPr>
          <w:rFonts w:cstheme="minorHAnsi"/>
          <w:color w:val="000000" w:themeColor="text1"/>
          <w:sz w:val="22"/>
          <w:szCs w:val="22"/>
        </w:rPr>
      </w:pPr>
    </w:p>
    <w:p w14:paraId="78175C62" w14:textId="5ABD880C" w:rsidR="0034793F" w:rsidRPr="007F4EC3" w:rsidRDefault="000959F7" w:rsidP="001D0024">
      <w:pPr>
        <w:pStyle w:val="ListParagraph"/>
        <w:numPr>
          <w:ilvl w:val="0"/>
          <w:numId w:val="45"/>
        </w:numPr>
        <w:ind w:left="540" w:hanging="540"/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7F4EC3">
        <w:rPr>
          <w:rFonts w:cstheme="minorHAnsi"/>
          <w:sz w:val="22"/>
          <w:szCs w:val="22"/>
        </w:rPr>
        <w:t>Bahwa</w:t>
      </w:r>
      <w:proofErr w:type="spellEnd"/>
      <w:r w:rsidRPr="007F4EC3">
        <w:rPr>
          <w:rFonts w:cstheme="minorHAnsi"/>
          <w:sz w:val="22"/>
          <w:szCs w:val="22"/>
        </w:rPr>
        <w:t xml:space="preserve"> Para </w:t>
      </w:r>
      <w:proofErr w:type="spellStart"/>
      <w:r w:rsidRPr="007F4EC3">
        <w:rPr>
          <w:rFonts w:cstheme="minorHAnsi"/>
          <w:sz w:val="22"/>
          <w:szCs w:val="22"/>
        </w:rPr>
        <w:t>Pihak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="007F4EC3" w:rsidRPr="00DE40E5">
        <w:rPr>
          <w:rFonts w:cstheme="minorHAnsi"/>
          <w:sz w:val="22"/>
          <w:szCs w:val="22"/>
          <w:lang w:val="es-ES_tradnl"/>
        </w:rPr>
        <w:t>dengan</w:t>
      </w:r>
      <w:proofErr w:type="spellEnd"/>
      <w:r w:rsidR="007F4EC3" w:rsidRPr="00DE40E5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7F4EC3" w:rsidRPr="00DE40E5">
        <w:rPr>
          <w:rFonts w:cstheme="minorHAnsi"/>
          <w:sz w:val="22"/>
          <w:szCs w:val="22"/>
          <w:lang w:val="es-ES_tradnl"/>
        </w:rPr>
        <w:t>ini</w:t>
      </w:r>
      <w:proofErr w:type="spellEnd"/>
      <w:r w:rsidR="007F4EC3" w:rsidRPr="00DE40E5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7F4EC3" w:rsidRPr="00DE40E5">
        <w:rPr>
          <w:rFonts w:cstheme="minorHAnsi"/>
          <w:sz w:val="22"/>
          <w:szCs w:val="22"/>
          <w:lang w:val="es-ES_tradnl"/>
        </w:rPr>
        <w:t>sepakat</w:t>
      </w:r>
      <w:proofErr w:type="spellEnd"/>
      <w:r w:rsidR="007F4EC3" w:rsidRPr="00DE40E5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7F4EC3" w:rsidRPr="00DE40E5">
        <w:rPr>
          <w:rFonts w:cstheme="minorHAnsi"/>
          <w:sz w:val="22"/>
          <w:szCs w:val="22"/>
          <w:lang w:val="es-ES_tradnl"/>
        </w:rPr>
        <w:t>untuk</w:t>
      </w:r>
      <w:proofErr w:type="spellEnd"/>
      <w:r w:rsidR="007F4EC3" w:rsidRPr="00DE40E5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memperpanjang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jangka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waktu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keberlakuan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Perjanjian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Induk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melalui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Amandemen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ini</w:t>
      </w:r>
      <w:proofErr w:type="spellEnd"/>
      <w:r w:rsidRPr="007F4EC3">
        <w:rPr>
          <w:rFonts w:cstheme="minorHAnsi"/>
          <w:sz w:val="22"/>
          <w:szCs w:val="22"/>
        </w:rPr>
        <w:t>.</w:t>
      </w:r>
    </w:p>
    <w:p w14:paraId="41AD9A7D" w14:textId="77777777" w:rsidR="00533B8C" w:rsidRPr="007F4EC3" w:rsidDel="00D372D9" w:rsidRDefault="00533B8C" w:rsidP="00333489">
      <w:pPr>
        <w:pStyle w:val="ListParagraph"/>
        <w:ind w:left="540"/>
        <w:jc w:val="both"/>
        <w:rPr>
          <w:del w:id="269" w:author="Ananda Delma Rizikia" w:date="2022-12-30T10:41:00Z"/>
          <w:rFonts w:cstheme="minorHAnsi"/>
          <w:color w:val="000000" w:themeColor="text1"/>
          <w:sz w:val="22"/>
          <w:szCs w:val="22"/>
        </w:rPr>
      </w:pPr>
    </w:p>
    <w:p w14:paraId="49EC9F4F" w14:textId="77777777" w:rsidR="00897485" w:rsidRDefault="00897485" w:rsidP="000959F7">
      <w:pPr>
        <w:shd w:val="clear" w:color="auto" w:fill="FFFFFF"/>
        <w:jc w:val="both"/>
        <w:rPr>
          <w:ins w:id="270" w:author="Ananda Delma Rizikia" w:date="2022-12-30T10:38:00Z"/>
          <w:rFonts w:eastAsia="SimSun" w:cstheme="minorHAnsi"/>
          <w:sz w:val="22"/>
          <w:szCs w:val="22"/>
          <w:lang w:val="sv-SE"/>
        </w:rPr>
      </w:pPr>
    </w:p>
    <w:p w14:paraId="538FD454" w14:textId="7074BFBD" w:rsidR="000959F7" w:rsidRPr="007F4EC3" w:rsidRDefault="007F4EC3" w:rsidP="000959F7">
      <w:pPr>
        <w:shd w:val="clear" w:color="auto" w:fill="FFFFFF"/>
        <w:jc w:val="both"/>
        <w:rPr>
          <w:rFonts w:cstheme="minorHAnsi"/>
          <w:bCs/>
          <w:sz w:val="22"/>
          <w:szCs w:val="22"/>
          <w:lang w:val="es-ES"/>
        </w:rPr>
      </w:pPr>
      <w:r w:rsidRPr="007F4EC3">
        <w:rPr>
          <w:rFonts w:eastAsia="SimSun" w:cstheme="minorHAnsi"/>
          <w:sz w:val="22"/>
          <w:szCs w:val="22"/>
          <w:lang w:val="sv-SE"/>
        </w:rPr>
        <w:t xml:space="preserve">OLEH KARENA ITU, berdasarkan hal-hal tersebut di atas, </w:t>
      </w:r>
      <w:r w:rsidRPr="00DE40E5">
        <w:rPr>
          <w:rFonts w:cstheme="minorHAnsi"/>
          <w:bCs/>
          <w:sz w:val="22"/>
          <w:szCs w:val="22"/>
          <w:lang w:val="es-ES"/>
        </w:rPr>
        <w:t xml:space="preserve">Para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Pihak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sepakat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dan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setuju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untuk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saling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mengikatkan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diri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dalam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Amandemen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ini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dengan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memakai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ketentuan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r w:rsidRPr="00DE40E5">
        <w:rPr>
          <w:rFonts w:cstheme="minorHAnsi"/>
          <w:bCs/>
          <w:sz w:val="22"/>
          <w:szCs w:val="22"/>
          <w:lang w:val="id-ID"/>
        </w:rPr>
        <w:t>dan syarat-syarat</w:t>
      </w:r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sebagai</w:t>
      </w:r>
      <w:proofErr w:type="spellEnd"/>
      <w:r w:rsidRPr="00DE40E5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DE40E5">
        <w:rPr>
          <w:rFonts w:cstheme="minorHAnsi"/>
          <w:bCs/>
          <w:sz w:val="22"/>
          <w:szCs w:val="22"/>
          <w:lang w:val="es-ES"/>
        </w:rPr>
        <w:t>berikut</w:t>
      </w:r>
      <w:proofErr w:type="spellEnd"/>
      <w:r w:rsidRPr="007F4EC3">
        <w:rPr>
          <w:rFonts w:cstheme="minorHAnsi"/>
          <w:sz w:val="22"/>
          <w:szCs w:val="22"/>
        </w:rPr>
        <w:t>:</w:t>
      </w:r>
    </w:p>
    <w:p w14:paraId="0927635E" w14:textId="45C2A61C" w:rsidR="0014137F" w:rsidDel="00C74AB6" w:rsidRDefault="0014137F" w:rsidP="000959F7">
      <w:pPr>
        <w:tabs>
          <w:tab w:val="left" w:pos="720"/>
        </w:tabs>
        <w:contextualSpacing/>
        <w:rPr>
          <w:del w:id="271" w:author="finnet" w:date="2022-12-23T07:54:00Z"/>
          <w:rFonts w:cstheme="minorHAnsi"/>
          <w:b/>
          <w:sz w:val="22"/>
          <w:szCs w:val="22"/>
        </w:rPr>
      </w:pPr>
    </w:p>
    <w:p w14:paraId="576B6BFE" w14:textId="685EA229" w:rsidR="00C74AB6" w:rsidRDefault="00C74AB6" w:rsidP="000959F7">
      <w:pPr>
        <w:tabs>
          <w:tab w:val="left" w:pos="720"/>
        </w:tabs>
        <w:ind w:left="630" w:hanging="630"/>
        <w:contextualSpacing/>
        <w:jc w:val="center"/>
        <w:rPr>
          <w:ins w:id="272" w:author="finnet" w:date="2022-12-23T07:54:00Z"/>
          <w:rFonts w:cstheme="minorHAnsi"/>
          <w:b/>
          <w:sz w:val="22"/>
          <w:szCs w:val="22"/>
        </w:rPr>
      </w:pPr>
    </w:p>
    <w:p w14:paraId="117FDF55" w14:textId="79799216" w:rsidR="00C74AB6" w:rsidDel="00897485" w:rsidRDefault="00C74AB6" w:rsidP="000959F7">
      <w:pPr>
        <w:tabs>
          <w:tab w:val="left" w:pos="720"/>
        </w:tabs>
        <w:ind w:left="630" w:hanging="630"/>
        <w:contextualSpacing/>
        <w:jc w:val="center"/>
        <w:rPr>
          <w:ins w:id="273" w:author="finnet" w:date="2022-12-23T19:16:00Z"/>
          <w:del w:id="274" w:author="Ananda Delma Rizikia" w:date="2022-12-30T10:38:00Z"/>
          <w:rFonts w:cstheme="minorHAnsi"/>
          <w:b/>
          <w:sz w:val="22"/>
          <w:szCs w:val="22"/>
        </w:rPr>
      </w:pPr>
    </w:p>
    <w:p w14:paraId="47E6590B" w14:textId="77777777" w:rsidR="005D562A" w:rsidRDefault="005D562A" w:rsidP="000959F7">
      <w:pPr>
        <w:tabs>
          <w:tab w:val="left" w:pos="720"/>
        </w:tabs>
        <w:ind w:left="630" w:hanging="630"/>
        <w:contextualSpacing/>
        <w:jc w:val="center"/>
        <w:rPr>
          <w:ins w:id="275" w:author="finnet" w:date="2022-12-23T07:54:00Z"/>
          <w:rFonts w:cstheme="minorHAnsi"/>
          <w:b/>
          <w:sz w:val="22"/>
          <w:szCs w:val="22"/>
        </w:rPr>
      </w:pPr>
    </w:p>
    <w:p w14:paraId="3191D6EC" w14:textId="5CC2F37C" w:rsidR="000959F7" w:rsidDel="00533B8C" w:rsidRDefault="000959F7" w:rsidP="000959F7">
      <w:pPr>
        <w:tabs>
          <w:tab w:val="left" w:pos="720"/>
        </w:tabs>
        <w:contextualSpacing/>
        <w:rPr>
          <w:del w:id="276" w:author="finnet" w:date="2022-12-23T07:43:00Z"/>
          <w:rFonts w:cstheme="minorHAnsi"/>
          <w:b/>
          <w:sz w:val="22"/>
          <w:szCs w:val="22"/>
        </w:rPr>
      </w:pPr>
    </w:p>
    <w:p w14:paraId="4CE494DE" w14:textId="3DD36260" w:rsidR="007F4EC3" w:rsidDel="00533B8C" w:rsidRDefault="007F4EC3" w:rsidP="000959F7">
      <w:pPr>
        <w:tabs>
          <w:tab w:val="left" w:pos="720"/>
        </w:tabs>
        <w:contextualSpacing/>
        <w:rPr>
          <w:del w:id="277" w:author="finnet" w:date="2022-12-23T07:43:00Z"/>
          <w:rFonts w:cstheme="minorHAnsi"/>
          <w:b/>
          <w:sz w:val="22"/>
          <w:szCs w:val="22"/>
        </w:rPr>
      </w:pPr>
    </w:p>
    <w:p w14:paraId="61D3F2C7" w14:textId="03FD549E" w:rsidR="007F4EC3" w:rsidDel="00533B8C" w:rsidRDefault="007F4EC3" w:rsidP="000959F7">
      <w:pPr>
        <w:tabs>
          <w:tab w:val="left" w:pos="720"/>
        </w:tabs>
        <w:contextualSpacing/>
        <w:rPr>
          <w:del w:id="278" w:author="finnet" w:date="2022-12-23T07:43:00Z"/>
          <w:rFonts w:cstheme="minorHAnsi"/>
          <w:b/>
          <w:sz w:val="22"/>
          <w:szCs w:val="22"/>
        </w:rPr>
      </w:pPr>
    </w:p>
    <w:p w14:paraId="26E55FC0" w14:textId="3F5D708A" w:rsidR="007F4EC3" w:rsidDel="00BA1EEF" w:rsidRDefault="007F4EC3" w:rsidP="000959F7">
      <w:pPr>
        <w:tabs>
          <w:tab w:val="left" w:pos="720"/>
        </w:tabs>
        <w:contextualSpacing/>
        <w:rPr>
          <w:del w:id="279" w:author="finnet" w:date="2022-12-23T10:05:00Z"/>
          <w:rFonts w:cstheme="minorHAnsi"/>
          <w:b/>
          <w:sz w:val="22"/>
          <w:szCs w:val="22"/>
        </w:rPr>
      </w:pPr>
    </w:p>
    <w:p w14:paraId="42EEE1CB" w14:textId="77777777" w:rsidR="000959F7" w:rsidRDefault="000959F7" w:rsidP="000959F7">
      <w:pPr>
        <w:tabs>
          <w:tab w:val="left" w:pos="720"/>
        </w:tabs>
        <w:ind w:left="630" w:hanging="630"/>
        <w:contextualSpacing/>
        <w:jc w:val="center"/>
        <w:rPr>
          <w:rFonts w:cstheme="minorHAnsi"/>
          <w:b/>
          <w:sz w:val="22"/>
          <w:szCs w:val="22"/>
        </w:rPr>
      </w:pPr>
      <w:r w:rsidRPr="00FE2D75">
        <w:rPr>
          <w:rFonts w:cstheme="minorHAnsi"/>
          <w:b/>
          <w:sz w:val="22"/>
          <w:szCs w:val="22"/>
        </w:rPr>
        <w:t>PASAL 1</w:t>
      </w:r>
    </w:p>
    <w:p w14:paraId="6158FC37" w14:textId="77777777" w:rsidR="000959F7" w:rsidRDefault="000959F7" w:rsidP="000959F7">
      <w:pPr>
        <w:tabs>
          <w:tab w:val="left" w:pos="720"/>
        </w:tabs>
        <w:ind w:left="630" w:hanging="630"/>
        <w:contextualSpacing/>
        <w:rPr>
          <w:rFonts w:ascii="Calibri" w:hAnsi="Calibri" w:cs="Arial"/>
          <w:b/>
          <w:sz w:val="22"/>
          <w:szCs w:val="22"/>
        </w:rPr>
      </w:pPr>
    </w:p>
    <w:p w14:paraId="2DD0B128" w14:textId="093929F0" w:rsidR="000959F7" w:rsidRPr="00AA0F34" w:rsidRDefault="00735647" w:rsidP="000959F7">
      <w:pPr>
        <w:tabs>
          <w:tab w:val="left" w:pos="0"/>
        </w:tabs>
        <w:contextualSpacing/>
        <w:jc w:val="both"/>
        <w:rPr>
          <w:rFonts w:ascii="Calibri" w:hAnsi="Calibri" w:cs="Arial"/>
          <w:bCs/>
          <w:sz w:val="22"/>
          <w:szCs w:val="22"/>
        </w:rPr>
      </w:pPr>
      <w:bookmarkStart w:id="280" w:name="_Hlk82683774"/>
      <w:proofErr w:type="spellStart"/>
      <w:r>
        <w:rPr>
          <w:rFonts w:ascii="Calibri" w:hAnsi="Calibri" w:cs="Arial"/>
          <w:bCs/>
          <w:sz w:val="22"/>
          <w:szCs w:val="22"/>
        </w:rPr>
        <w:t>Dengan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merujuk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pada </w:t>
      </w:r>
      <w:proofErr w:type="spellStart"/>
      <w:r>
        <w:rPr>
          <w:rFonts w:ascii="Calibri" w:hAnsi="Calibri" w:cs="Arial"/>
          <w:bCs/>
          <w:sz w:val="22"/>
          <w:szCs w:val="22"/>
        </w:rPr>
        <w:t>ketentuan</w:t>
      </w:r>
      <w:proofErr w:type="spellEnd"/>
      <w:r w:rsidR="007F4EC3"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 w:rsidR="007F4EC3">
        <w:rPr>
          <w:rFonts w:ascii="Calibri" w:hAnsi="Calibri" w:cs="Arial"/>
          <w:bCs/>
          <w:sz w:val="22"/>
          <w:szCs w:val="22"/>
        </w:rPr>
        <w:t>Pasal</w:t>
      </w:r>
      <w:proofErr w:type="spellEnd"/>
      <w:r w:rsidR="007F4EC3">
        <w:rPr>
          <w:rFonts w:ascii="Calibri" w:hAnsi="Calibri" w:cs="Arial"/>
          <w:bCs/>
          <w:sz w:val="22"/>
          <w:szCs w:val="22"/>
        </w:rPr>
        <w:t xml:space="preserve"> 5.2 </w:t>
      </w:r>
      <w:proofErr w:type="spellStart"/>
      <w:r w:rsidR="007F4EC3">
        <w:rPr>
          <w:rFonts w:ascii="Calibri" w:hAnsi="Calibri" w:cs="Arial"/>
          <w:bCs/>
          <w:sz w:val="22"/>
          <w:szCs w:val="22"/>
        </w:rPr>
        <w:t>tentang</w:t>
      </w:r>
      <w:proofErr w:type="spellEnd"/>
      <w:r w:rsidR="007F4EC3"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 w:rsidR="007F4EC3">
        <w:rPr>
          <w:rFonts w:ascii="Calibri" w:hAnsi="Calibri" w:cs="Arial"/>
          <w:bCs/>
          <w:sz w:val="22"/>
          <w:szCs w:val="22"/>
        </w:rPr>
        <w:t>Jangka</w:t>
      </w:r>
      <w:proofErr w:type="spellEnd"/>
      <w:r w:rsidR="007F4EC3">
        <w:rPr>
          <w:rFonts w:ascii="Calibri" w:hAnsi="Calibri" w:cs="Arial"/>
          <w:bCs/>
          <w:sz w:val="22"/>
          <w:szCs w:val="22"/>
        </w:rPr>
        <w:t xml:space="preserve"> Waktu pada </w:t>
      </w:r>
      <w:proofErr w:type="spellStart"/>
      <w:r>
        <w:rPr>
          <w:rFonts w:ascii="Calibri" w:hAnsi="Calibri" w:cs="Arial"/>
          <w:bCs/>
          <w:sz w:val="22"/>
          <w:szCs w:val="22"/>
        </w:rPr>
        <w:t>Perjanjian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Induk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, Para </w:t>
      </w:r>
      <w:proofErr w:type="spellStart"/>
      <w:r>
        <w:rPr>
          <w:rFonts w:ascii="Calibri" w:hAnsi="Calibri" w:cs="Arial"/>
          <w:bCs/>
          <w:sz w:val="22"/>
          <w:szCs w:val="22"/>
        </w:rPr>
        <w:t>Pihak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dengan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ini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sepakat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untuk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memperpanjang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jangka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waktu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keberlakuan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Perjanjian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Induk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yang </w:t>
      </w:r>
      <w:proofErr w:type="spellStart"/>
      <w:r>
        <w:rPr>
          <w:rFonts w:ascii="Calibri" w:hAnsi="Calibri" w:cs="Arial"/>
          <w:bCs/>
          <w:sz w:val="22"/>
          <w:szCs w:val="22"/>
        </w:rPr>
        <w:t>sebelumnya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berlaku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sampai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dengan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tanggal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r w:rsidR="007F4EC3">
        <w:rPr>
          <w:rFonts w:ascii="Calibri" w:hAnsi="Calibri" w:cs="Arial"/>
          <w:bCs/>
          <w:sz w:val="22"/>
          <w:szCs w:val="22"/>
        </w:rPr>
        <w:t xml:space="preserve">31 </w:t>
      </w:r>
      <w:proofErr w:type="spellStart"/>
      <w:r w:rsidR="007F4EC3">
        <w:rPr>
          <w:rFonts w:ascii="Calibri" w:hAnsi="Calibri" w:cs="Arial"/>
          <w:bCs/>
          <w:sz w:val="22"/>
          <w:szCs w:val="22"/>
        </w:rPr>
        <w:t>Desember</w:t>
      </w:r>
      <w:proofErr w:type="spellEnd"/>
      <w:r w:rsidR="007F4EC3">
        <w:rPr>
          <w:rFonts w:ascii="Calibri" w:hAnsi="Calibri" w:cs="Arial"/>
          <w:bCs/>
          <w:sz w:val="22"/>
          <w:szCs w:val="22"/>
        </w:rPr>
        <w:t xml:space="preserve"> 2022</w:t>
      </w:r>
      <w:r>
        <w:rPr>
          <w:rFonts w:ascii="Calibri" w:hAnsi="Calibri" w:cs="Arial"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bCs/>
          <w:sz w:val="22"/>
          <w:szCs w:val="22"/>
        </w:rPr>
        <w:t>diperpanjang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sehingga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untuk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selanjutnya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berlaku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sampai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dengan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Cs/>
          <w:sz w:val="22"/>
          <w:szCs w:val="22"/>
        </w:rPr>
        <w:t>tanggal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</w:t>
      </w:r>
      <w:commentRangeStart w:id="281"/>
      <w:r w:rsidRPr="007F4EC3">
        <w:rPr>
          <w:rFonts w:ascii="Calibri" w:hAnsi="Calibri" w:cs="Arial"/>
          <w:b/>
          <w:sz w:val="22"/>
          <w:szCs w:val="22"/>
          <w:highlight w:val="yellow"/>
        </w:rPr>
        <w:t xml:space="preserve">31 </w:t>
      </w:r>
      <w:proofErr w:type="spellStart"/>
      <w:r w:rsidR="007F4EC3" w:rsidRPr="007F4EC3">
        <w:rPr>
          <w:rFonts w:ascii="Calibri" w:hAnsi="Calibri" w:cs="Arial"/>
          <w:b/>
          <w:sz w:val="22"/>
          <w:szCs w:val="22"/>
          <w:highlight w:val="yellow"/>
        </w:rPr>
        <w:t>Maret</w:t>
      </w:r>
      <w:proofErr w:type="spellEnd"/>
      <w:r w:rsidR="007F4EC3" w:rsidRPr="007F4EC3">
        <w:rPr>
          <w:rFonts w:ascii="Calibri" w:hAnsi="Calibri" w:cs="Arial"/>
          <w:b/>
          <w:sz w:val="22"/>
          <w:szCs w:val="22"/>
          <w:highlight w:val="yellow"/>
        </w:rPr>
        <w:t xml:space="preserve"> 2023</w:t>
      </w:r>
      <w:commentRangeEnd w:id="281"/>
      <w:r w:rsidR="003E3AFA">
        <w:rPr>
          <w:rStyle w:val="CommentReference"/>
        </w:rPr>
        <w:commentReference w:id="281"/>
      </w:r>
      <w:r w:rsidRPr="003A5AE9">
        <w:rPr>
          <w:rFonts w:ascii="Calibri" w:hAnsi="Calibri" w:cs="Arial"/>
          <w:bCs/>
          <w:sz w:val="22"/>
          <w:szCs w:val="22"/>
        </w:rPr>
        <w:t>.</w:t>
      </w:r>
      <w:bookmarkEnd w:id="280"/>
    </w:p>
    <w:p w14:paraId="3A2929F1" w14:textId="77777777" w:rsidR="000959F7" w:rsidRDefault="000959F7" w:rsidP="000959F7">
      <w:pPr>
        <w:tabs>
          <w:tab w:val="left" w:pos="720"/>
        </w:tabs>
        <w:contextualSpacing/>
        <w:rPr>
          <w:rFonts w:ascii="Calibri" w:hAnsi="Calibri" w:cs="Arial"/>
          <w:b/>
          <w:sz w:val="22"/>
          <w:szCs w:val="22"/>
        </w:rPr>
      </w:pPr>
    </w:p>
    <w:p w14:paraId="646242CB" w14:textId="77777777" w:rsidR="000959F7" w:rsidRDefault="000959F7" w:rsidP="000959F7">
      <w:pPr>
        <w:tabs>
          <w:tab w:val="left" w:pos="720"/>
        </w:tabs>
        <w:contextualSpacing/>
        <w:rPr>
          <w:rFonts w:ascii="Calibri" w:hAnsi="Calibri" w:cs="Arial"/>
          <w:b/>
          <w:sz w:val="22"/>
          <w:szCs w:val="22"/>
        </w:rPr>
      </w:pPr>
    </w:p>
    <w:p w14:paraId="28A94AD3" w14:textId="77777777" w:rsidR="000959F7" w:rsidRDefault="000959F7" w:rsidP="000959F7">
      <w:pPr>
        <w:tabs>
          <w:tab w:val="left" w:pos="474"/>
        </w:tabs>
        <w:jc w:val="center"/>
        <w:rPr>
          <w:rFonts w:ascii="Calibri" w:hAnsi="Calibri" w:cs="Arial"/>
          <w:b/>
          <w:sz w:val="22"/>
          <w:szCs w:val="22"/>
        </w:rPr>
      </w:pPr>
      <w:r w:rsidRPr="009F4450">
        <w:rPr>
          <w:rFonts w:ascii="Calibri" w:hAnsi="Calibri" w:cs="Arial"/>
          <w:b/>
          <w:sz w:val="22"/>
          <w:szCs w:val="22"/>
        </w:rPr>
        <w:t xml:space="preserve">PASAL </w:t>
      </w:r>
      <w:r>
        <w:rPr>
          <w:rFonts w:ascii="Calibri" w:hAnsi="Calibri" w:cs="Arial"/>
          <w:b/>
          <w:sz w:val="22"/>
          <w:szCs w:val="22"/>
        </w:rPr>
        <w:t>2</w:t>
      </w:r>
    </w:p>
    <w:p w14:paraId="01A85BC5" w14:textId="77777777" w:rsidR="000959F7" w:rsidRPr="005C4609" w:rsidRDefault="000959F7" w:rsidP="000959F7">
      <w:pPr>
        <w:tabs>
          <w:tab w:val="left" w:pos="474"/>
        </w:tabs>
        <w:jc w:val="center"/>
        <w:rPr>
          <w:rFonts w:ascii="Calibri" w:hAnsi="Calibri" w:cs="Arial"/>
          <w:b/>
          <w:sz w:val="22"/>
          <w:szCs w:val="22"/>
        </w:rPr>
      </w:pPr>
    </w:p>
    <w:p w14:paraId="32D5433F" w14:textId="20C049D1" w:rsidR="000959F7" w:rsidRPr="007F4EC3" w:rsidRDefault="007F4EC3" w:rsidP="000959F7">
      <w:pPr>
        <w:numPr>
          <w:ilvl w:val="0"/>
          <w:numId w:val="79"/>
        </w:numPr>
        <w:jc w:val="both"/>
        <w:rPr>
          <w:rFonts w:cstheme="minorHAnsi"/>
          <w:sz w:val="22"/>
          <w:szCs w:val="22"/>
        </w:rPr>
      </w:pPr>
      <w:proofErr w:type="spellStart"/>
      <w:r w:rsidRPr="007F4EC3">
        <w:rPr>
          <w:rFonts w:cstheme="minorHAnsi"/>
          <w:sz w:val="22"/>
          <w:szCs w:val="22"/>
          <w:lang w:val="es-ES"/>
        </w:rPr>
        <w:t>Amandemen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ini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berlaku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efektif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terhitung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sejak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tanggal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r w:rsidRPr="007F4EC3">
        <w:rPr>
          <w:rFonts w:cstheme="minorHAnsi"/>
          <w:b/>
          <w:bCs/>
          <w:color w:val="000000"/>
          <w:sz w:val="22"/>
          <w:szCs w:val="22"/>
        </w:rPr>
        <w:t xml:space="preserve">01 </w:t>
      </w:r>
      <w:proofErr w:type="spellStart"/>
      <w:r w:rsidRPr="007F4EC3">
        <w:rPr>
          <w:rFonts w:cstheme="minorHAnsi"/>
          <w:b/>
          <w:bCs/>
          <w:color w:val="000000"/>
          <w:sz w:val="22"/>
          <w:szCs w:val="22"/>
        </w:rPr>
        <w:t>Januari</w:t>
      </w:r>
      <w:proofErr w:type="spellEnd"/>
      <w:r w:rsidRPr="007F4EC3">
        <w:rPr>
          <w:rFonts w:cstheme="minorHAnsi"/>
          <w:b/>
          <w:bCs/>
          <w:color w:val="000000"/>
          <w:sz w:val="22"/>
          <w:szCs w:val="22"/>
        </w:rPr>
        <w:t xml:space="preserve"> 2023</w:t>
      </w:r>
      <w:r w:rsidRPr="007F4EC3">
        <w:rPr>
          <w:rFonts w:cstheme="minorHAnsi"/>
          <w:b/>
          <w:sz w:val="22"/>
          <w:szCs w:val="22"/>
          <w:lang w:val="es-ES"/>
        </w:rPr>
        <w:t xml:space="preserve"> </w:t>
      </w:r>
      <w:r w:rsidRPr="007F4EC3">
        <w:rPr>
          <w:rFonts w:cstheme="minorHAnsi"/>
          <w:bCs/>
          <w:sz w:val="22"/>
          <w:szCs w:val="22"/>
          <w:lang w:val="es-ES"/>
        </w:rPr>
        <w:t>(</w:t>
      </w:r>
      <w:proofErr w:type="spellStart"/>
      <w:r w:rsidRPr="007F4EC3">
        <w:rPr>
          <w:rFonts w:cstheme="minorHAnsi"/>
          <w:bCs/>
          <w:sz w:val="22"/>
          <w:szCs w:val="22"/>
          <w:lang w:val="es-ES"/>
        </w:rPr>
        <w:t>selanjutnya</w:t>
      </w:r>
      <w:proofErr w:type="spellEnd"/>
      <w:r w:rsidRPr="007F4EC3">
        <w:rPr>
          <w:rFonts w:cstheme="minorHAnsi"/>
          <w:bCs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bCs/>
          <w:sz w:val="22"/>
          <w:szCs w:val="22"/>
          <w:lang w:val="es-ES"/>
        </w:rPr>
        <w:t>disebut</w:t>
      </w:r>
      <w:proofErr w:type="spellEnd"/>
      <w:r w:rsidRPr="007F4EC3">
        <w:rPr>
          <w:rFonts w:cstheme="minorHAnsi"/>
          <w:b/>
          <w:sz w:val="22"/>
          <w:szCs w:val="22"/>
          <w:lang w:val="es-ES"/>
        </w:rPr>
        <w:t xml:space="preserve"> “</w:t>
      </w:r>
      <w:proofErr w:type="spellStart"/>
      <w:r w:rsidRPr="007F4EC3">
        <w:rPr>
          <w:rFonts w:cstheme="minorHAnsi"/>
          <w:b/>
          <w:sz w:val="22"/>
          <w:szCs w:val="22"/>
          <w:lang w:val="es-ES"/>
        </w:rPr>
        <w:t>Tanggal</w:t>
      </w:r>
      <w:proofErr w:type="spellEnd"/>
      <w:r w:rsidRPr="007F4EC3">
        <w:rPr>
          <w:rFonts w:cstheme="minorHAnsi"/>
          <w:b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b/>
          <w:sz w:val="22"/>
          <w:szCs w:val="22"/>
          <w:lang w:val="es-ES"/>
        </w:rPr>
        <w:t>Efektif</w:t>
      </w:r>
      <w:proofErr w:type="spellEnd"/>
      <w:r w:rsidRPr="007F4EC3">
        <w:rPr>
          <w:rFonts w:cstheme="minorHAnsi"/>
          <w:b/>
          <w:sz w:val="22"/>
          <w:szCs w:val="22"/>
          <w:lang w:val="es-ES"/>
        </w:rPr>
        <w:t>”</w:t>
      </w:r>
      <w:r w:rsidRPr="007F4EC3">
        <w:rPr>
          <w:rFonts w:cstheme="minorHAnsi"/>
          <w:bCs/>
          <w:sz w:val="22"/>
          <w:szCs w:val="22"/>
          <w:lang w:val="es-ES"/>
        </w:rPr>
        <w:t>),</w:t>
      </w:r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meskipun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Amandemen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ini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ditandatangani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sebelum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atau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sesudah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Tanggal</w:t>
      </w:r>
      <w:proofErr w:type="spellEnd"/>
      <w:r w:rsidRPr="007F4EC3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7F4EC3">
        <w:rPr>
          <w:rFonts w:cstheme="minorHAnsi"/>
          <w:sz w:val="22"/>
          <w:szCs w:val="22"/>
          <w:lang w:val="es-ES"/>
        </w:rPr>
        <w:t>Efektif</w:t>
      </w:r>
      <w:proofErr w:type="spellEnd"/>
      <w:r w:rsidR="000959F7" w:rsidRPr="007F4EC3">
        <w:rPr>
          <w:rFonts w:cstheme="minorHAnsi"/>
          <w:sz w:val="22"/>
          <w:szCs w:val="22"/>
        </w:rPr>
        <w:t>.</w:t>
      </w:r>
    </w:p>
    <w:p w14:paraId="0BDCAD66" w14:textId="77777777" w:rsidR="007F4EC3" w:rsidRPr="007F4EC3" w:rsidRDefault="007F4EC3" w:rsidP="007F4EC3">
      <w:pPr>
        <w:ind w:left="360"/>
        <w:jc w:val="both"/>
        <w:rPr>
          <w:rFonts w:cstheme="minorHAnsi"/>
          <w:sz w:val="22"/>
          <w:szCs w:val="22"/>
        </w:rPr>
      </w:pPr>
    </w:p>
    <w:p w14:paraId="7DD35F1C" w14:textId="15AA88D2" w:rsidR="007F4EC3" w:rsidRPr="007F4EC3" w:rsidRDefault="007F4EC3" w:rsidP="000959F7">
      <w:pPr>
        <w:numPr>
          <w:ilvl w:val="0"/>
          <w:numId w:val="79"/>
        </w:numPr>
        <w:jc w:val="both"/>
        <w:rPr>
          <w:rFonts w:cstheme="minorHAnsi"/>
          <w:sz w:val="22"/>
          <w:szCs w:val="22"/>
        </w:rPr>
      </w:pPr>
      <w:r w:rsidRPr="007F4EC3">
        <w:rPr>
          <w:rFonts w:cstheme="minorHAnsi"/>
          <w:color w:val="000000"/>
          <w:sz w:val="22"/>
          <w:szCs w:val="22"/>
        </w:rPr>
        <w:t xml:space="preserve">Para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Pihak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sepakat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bahwa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="00497589">
        <w:rPr>
          <w:rFonts w:cstheme="minorHAnsi"/>
          <w:color w:val="000000"/>
          <w:sz w:val="22"/>
          <w:szCs w:val="22"/>
        </w:rPr>
        <w:t>dalam</w:t>
      </w:r>
      <w:proofErr w:type="spellEnd"/>
      <w:r w:rsidR="00497589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="00497589">
        <w:rPr>
          <w:rFonts w:cstheme="minorHAnsi"/>
          <w:color w:val="000000"/>
          <w:sz w:val="22"/>
          <w:szCs w:val="22"/>
        </w:rPr>
        <w:t>hal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Tanggal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Efektif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ditentukan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lebih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awal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dari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tanggal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penandatanganan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Amandemen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ini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, Para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Pihak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dengan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ini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meratifikasi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dan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mengesahkan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segala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tindakan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yang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dilakukan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oleh masing-masing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Pihak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sehubungan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dengan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pelaksanaan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ruang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lingkup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Amandemen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ini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sejak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Tanggal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Efektif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sampai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dengan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tanggal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penandatanganan</w:t>
      </w:r>
      <w:proofErr w:type="spellEnd"/>
      <w:r w:rsidR="00497589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="00497589">
        <w:rPr>
          <w:rFonts w:cstheme="minorHAnsi"/>
          <w:color w:val="000000"/>
          <w:sz w:val="22"/>
          <w:szCs w:val="22"/>
        </w:rPr>
        <w:t>Amandemen</w:t>
      </w:r>
      <w:proofErr w:type="spellEnd"/>
      <w:r w:rsidR="00497589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="00497589">
        <w:rPr>
          <w:rFonts w:cstheme="minorHAnsi"/>
          <w:color w:val="000000"/>
          <w:sz w:val="22"/>
          <w:szCs w:val="22"/>
        </w:rPr>
        <w:t>ini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sepanjang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tindakan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tersebut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tidak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bertentangan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dengan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ketentuan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yang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disepakati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dalam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Amandemen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ini</w:t>
      </w:r>
      <w:proofErr w:type="spellEnd"/>
      <w:r w:rsidR="00497589">
        <w:rPr>
          <w:rFonts w:cstheme="minorHAnsi"/>
          <w:color w:val="000000"/>
          <w:sz w:val="22"/>
          <w:szCs w:val="22"/>
        </w:rPr>
        <w:t xml:space="preserve"> dan/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atau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peraturan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perundang-undangan</w:t>
      </w:r>
      <w:proofErr w:type="spellEnd"/>
      <w:r w:rsidRPr="007F4EC3">
        <w:rPr>
          <w:rFonts w:cstheme="minorHAnsi"/>
          <w:color w:val="000000"/>
          <w:sz w:val="22"/>
          <w:szCs w:val="22"/>
        </w:rPr>
        <w:t xml:space="preserve"> yang </w:t>
      </w:r>
      <w:proofErr w:type="spellStart"/>
      <w:r w:rsidRPr="007F4EC3">
        <w:rPr>
          <w:rFonts w:cstheme="minorHAnsi"/>
          <w:color w:val="000000"/>
          <w:sz w:val="22"/>
          <w:szCs w:val="22"/>
        </w:rPr>
        <w:t>berlaku</w:t>
      </w:r>
      <w:proofErr w:type="spellEnd"/>
      <w:r w:rsidRPr="007F4EC3">
        <w:rPr>
          <w:rFonts w:cstheme="minorHAnsi"/>
          <w:color w:val="000000"/>
          <w:sz w:val="22"/>
          <w:szCs w:val="22"/>
        </w:rPr>
        <w:t>.</w:t>
      </w:r>
    </w:p>
    <w:p w14:paraId="3A81A7F2" w14:textId="77777777" w:rsidR="000959F7" w:rsidRPr="007F4EC3" w:rsidRDefault="000959F7" w:rsidP="000959F7">
      <w:pPr>
        <w:ind w:left="360"/>
        <w:jc w:val="both"/>
        <w:rPr>
          <w:rFonts w:cstheme="minorHAnsi"/>
          <w:sz w:val="22"/>
          <w:szCs w:val="22"/>
        </w:rPr>
      </w:pPr>
    </w:p>
    <w:p w14:paraId="7654A336" w14:textId="7E1C0A92" w:rsidR="000959F7" w:rsidRDefault="007F4EC3" w:rsidP="000959F7">
      <w:pPr>
        <w:numPr>
          <w:ilvl w:val="0"/>
          <w:numId w:val="79"/>
        </w:numPr>
        <w:jc w:val="both"/>
        <w:rPr>
          <w:rFonts w:cstheme="minorHAnsi"/>
          <w:sz w:val="22"/>
          <w:szCs w:val="22"/>
        </w:rPr>
      </w:pPr>
      <w:proofErr w:type="spellStart"/>
      <w:r w:rsidRPr="007F4EC3">
        <w:rPr>
          <w:rFonts w:cstheme="minorHAnsi"/>
          <w:sz w:val="22"/>
          <w:szCs w:val="22"/>
        </w:rPr>
        <w:t>Syarat-syarat</w:t>
      </w:r>
      <w:proofErr w:type="spellEnd"/>
      <w:r w:rsidRPr="007F4EC3">
        <w:rPr>
          <w:rFonts w:cstheme="minorHAnsi"/>
          <w:sz w:val="22"/>
          <w:szCs w:val="22"/>
        </w:rPr>
        <w:t xml:space="preserve"> dan </w:t>
      </w:r>
      <w:proofErr w:type="spellStart"/>
      <w:r w:rsidRPr="007F4EC3">
        <w:rPr>
          <w:rFonts w:cstheme="minorHAnsi"/>
          <w:sz w:val="22"/>
          <w:szCs w:val="22"/>
        </w:rPr>
        <w:t>ketentuan</w:t>
      </w:r>
      <w:proofErr w:type="spellEnd"/>
      <w:r w:rsidRPr="007F4EC3">
        <w:rPr>
          <w:rFonts w:cstheme="minorHAnsi"/>
          <w:sz w:val="22"/>
          <w:szCs w:val="22"/>
        </w:rPr>
        <w:t xml:space="preserve"> lain </w:t>
      </w:r>
      <w:proofErr w:type="spellStart"/>
      <w:r w:rsidRPr="007F4EC3">
        <w:rPr>
          <w:rFonts w:cstheme="minorHAnsi"/>
          <w:sz w:val="22"/>
          <w:szCs w:val="22"/>
        </w:rPr>
        <w:t>dalam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Perjanjian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Induk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sepanjang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tidak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diubah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dengan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Amandemen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ini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dinyatakan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tetap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berlaku</w:t>
      </w:r>
      <w:proofErr w:type="spellEnd"/>
      <w:r w:rsidRPr="007F4EC3">
        <w:rPr>
          <w:rFonts w:cstheme="minorHAnsi"/>
          <w:sz w:val="22"/>
          <w:szCs w:val="22"/>
        </w:rPr>
        <w:t xml:space="preserve"> dan </w:t>
      </w:r>
      <w:proofErr w:type="spellStart"/>
      <w:r w:rsidRPr="007F4EC3">
        <w:rPr>
          <w:rFonts w:cstheme="minorHAnsi"/>
          <w:sz w:val="22"/>
          <w:szCs w:val="22"/>
        </w:rPr>
        <w:t>mengikat</w:t>
      </w:r>
      <w:proofErr w:type="spellEnd"/>
      <w:r w:rsidRPr="007F4EC3">
        <w:rPr>
          <w:rFonts w:cstheme="minorHAnsi"/>
          <w:sz w:val="22"/>
          <w:szCs w:val="22"/>
        </w:rPr>
        <w:t xml:space="preserve"> Para </w:t>
      </w:r>
      <w:proofErr w:type="spellStart"/>
      <w:r w:rsidRPr="007F4EC3">
        <w:rPr>
          <w:rFonts w:cstheme="minorHAnsi"/>
          <w:sz w:val="22"/>
          <w:szCs w:val="22"/>
        </w:rPr>
        <w:t>Pihak</w:t>
      </w:r>
      <w:proofErr w:type="spellEnd"/>
      <w:r w:rsidR="000959F7" w:rsidRPr="007F4EC3">
        <w:rPr>
          <w:rFonts w:cstheme="minorHAnsi"/>
          <w:sz w:val="22"/>
          <w:szCs w:val="22"/>
        </w:rPr>
        <w:t>.</w:t>
      </w:r>
    </w:p>
    <w:p w14:paraId="51069946" w14:textId="77777777" w:rsidR="007F4EC3" w:rsidRDefault="007F4EC3" w:rsidP="007F4EC3">
      <w:pPr>
        <w:pStyle w:val="ListParagraph"/>
        <w:rPr>
          <w:rFonts w:cstheme="minorHAnsi"/>
          <w:sz w:val="22"/>
          <w:szCs w:val="22"/>
        </w:rPr>
      </w:pPr>
    </w:p>
    <w:p w14:paraId="778760D8" w14:textId="52F3DBF9" w:rsidR="007F4EC3" w:rsidRDefault="007F4EC3" w:rsidP="000959F7">
      <w:pPr>
        <w:numPr>
          <w:ilvl w:val="0"/>
          <w:numId w:val="79"/>
        </w:numPr>
        <w:jc w:val="both"/>
        <w:rPr>
          <w:rFonts w:cstheme="minorHAnsi"/>
          <w:sz w:val="22"/>
          <w:szCs w:val="22"/>
        </w:rPr>
      </w:pPr>
      <w:proofErr w:type="spellStart"/>
      <w:r w:rsidRPr="007F4EC3">
        <w:rPr>
          <w:rFonts w:cstheme="minorHAnsi"/>
          <w:sz w:val="22"/>
          <w:szCs w:val="22"/>
        </w:rPr>
        <w:t>Amandemen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ini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merupakan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satu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kesatuan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r w:rsidRPr="007F4EC3">
        <w:rPr>
          <w:rFonts w:cstheme="minorHAnsi"/>
          <w:sz w:val="22"/>
          <w:szCs w:val="22"/>
        </w:rPr>
        <w:t xml:space="preserve">yang </w:t>
      </w:r>
      <w:proofErr w:type="spellStart"/>
      <w:r w:rsidRPr="007F4EC3">
        <w:rPr>
          <w:rFonts w:cstheme="minorHAnsi"/>
          <w:sz w:val="22"/>
          <w:szCs w:val="22"/>
        </w:rPr>
        <w:t>tidak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terpisahkan</w:t>
      </w:r>
      <w:proofErr w:type="spellEnd"/>
      <w:r w:rsidRPr="007F4EC3">
        <w:rPr>
          <w:rFonts w:cstheme="minorHAnsi"/>
          <w:sz w:val="22"/>
          <w:szCs w:val="22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dengan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Perjanjian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Induk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r w:rsidRPr="007F4EC3">
        <w:rPr>
          <w:rFonts w:cstheme="minorHAnsi"/>
          <w:sz w:val="22"/>
          <w:szCs w:val="22"/>
        </w:rPr>
        <w:t>dan</w:t>
      </w:r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mempunyai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kekuatan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hukum</w:t>
      </w:r>
      <w:proofErr w:type="spellEnd"/>
      <w:r w:rsidRPr="007F4EC3">
        <w:rPr>
          <w:rFonts w:cstheme="minorHAnsi"/>
          <w:sz w:val="22"/>
          <w:szCs w:val="22"/>
        </w:rPr>
        <w:t xml:space="preserve"> yang </w:t>
      </w:r>
      <w:proofErr w:type="spellStart"/>
      <w:r w:rsidRPr="007F4EC3">
        <w:rPr>
          <w:rFonts w:cstheme="minorHAnsi"/>
          <w:sz w:val="22"/>
          <w:szCs w:val="22"/>
        </w:rPr>
        <w:t>sama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dengan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Perjanjian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Induk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serta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mengikat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secara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penuh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terhadap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Para Pihak </w:t>
      </w:r>
      <w:proofErr w:type="spellStart"/>
      <w:r w:rsidRPr="007F4EC3">
        <w:rPr>
          <w:rFonts w:cstheme="minorHAnsi"/>
          <w:sz w:val="22"/>
          <w:szCs w:val="22"/>
        </w:rPr>
        <w:t>untuk</w:t>
      </w:r>
      <w:proofErr w:type="spellEnd"/>
      <w:r w:rsidRPr="007F4EC3">
        <w:rPr>
          <w:rFonts w:cstheme="minorHAnsi"/>
          <w:sz w:val="22"/>
          <w:szCs w:val="22"/>
          <w:lang w:val="id-ID"/>
        </w:rPr>
        <w:t xml:space="preserve"> </w:t>
      </w:r>
      <w:proofErr w:type="spellStart"/>
      <w:r w:rsidRPr="007F4EC3">
        <w:rPr>
          <w:rFonts w:cstheme="minorHAnsi"/>
          <w:sz w:val="22"/>
          <w:szCs w:val="22"/>
        </w:rPr>
        <w:t>melaksanakannya</w:t>
      </w:r>
      <w:proofErr w:type="spellEnd"/>
      <w:r w:rsidRPr="007F4EC3">
        <w:rPr>
          <w:rFonts w:cstheme="minorHAnsi"/>
          <w:sz w:val="22"/>
          <w:szCs w:val="22"/>
        </w:rPr>
        <w:t>.</w:t>
      </w:r>
    </w:p>
    <w:p w14:paraId="5593542A" w14:textId="77777777" w:rsidR="00533B8C" w:rsidRDefault="00533B8C" w:rsidP="007F4EC3">
      <w:pPr>
        <w:pStyle w:val="ListParagraph"/>
        <w:rPr>
          <w:rFonts w:cstheme="minorHAnsi"/>
          <w:sz w:val="22"/>
          <w:szCs w:val="22"/>
        </w:rPr>
      </w:pPr>
    </w:p>
    <w:p w14:paraId="2A55E557" w14:textId="77777777" w:rsidR="00D372D9" w:rsidRDefault="00D372D9" w:rsidP="000959F7">
      <w:pPr>
        <w:jc w:val="both"/>
        <w:rPr>
          <w:ins w:id="282" w:author="Ananda Delma Rizikia" w:date="2022-12-30T10:41:00Z"/>
          <w:rFonts w:ascii="Calibri" w:hAnsi="Calibri" w:cs="Calibri"/>
          <w:b/>
          <w:bCs/>
          <w:sz w:val="22"/>
          <w:szCs w:val="22"/>
        </w:rPr>
      </w:pPr>
      <w:bookmarkStart w:id="283" w:name="_Hlk72306925"/>
    </w:p>
    <w:p w14:paraId="37794B27" w14:textId="77777777" w:rsidR="00D372D9" w:rsidRDefault="00D372D9" w:rsidP="000959F7">
      <w:pPr>
        <w:jc w:val="both"/>
        <w:rPr>
          <w:ins w:id="284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5C646EBD" w14:textId="77777777" w:rsidR="00D372D9" w:rsidRDefault="00D372D9" w:rsidP="000959F7">
      <w:pPr>
        <w:jc w:val="both"/>
        <w:rPr>
          <w:ins w:id="285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6371A450" w14:textId="77777777" w:rsidR="00D372D9" w:rsidRDefault="00D372D9" w:rsidP="000959F7">
      <w:pPr>
        <w:jc w:val="both"/>
        <w:rPr>
          <w:ins w:id="286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1D2225E3" w14:textId="77777777" w:rsidR="00D372D9" w:rsidRDefault="00D372D9" w:rsidP="000959F7">
      <w:pPr>
        <w:jc w:val="both"/>
        <w:rPr>
          <w:ins w:id="287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66023CA7" w14:textId="77777777" w:rsidR="00D372D9" w:rsidRDefault="00D372D9" w:rsidP="000959F7">
      <w:pPr>
        <w:jc w:val="both"/>
        <w:rPr>
          <w:ins w:id="288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7EEC19B8" w14:textId="77777777" w:rsidR="00D372D9" w:rsidRDefault="00D372D9" w:rsidP="000959F7">
      <w:pPr>
        <w:jc w:val="both"/>
        <w:rPr>
          <w:ins w:id="289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7D51E032" w14:textId="77777777" w:rsidR="00D372D9" w:rsidRDefault="00D372D9" w:rsidP="000959F7">
      <w:pPr>
        <w:jc w:val="both"/>
        <w:rPr>
          <w:ins w:id="290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198E21C6" w14:textId="77777777" w:rsidR="00D372D9" w:rsidRDefault="00D372D9" w:rsidP="000959F7">
      <w:pPr>
        <w:jc w:val="both"/>
        <w:rPr>
          <w:ins w:id="291" w:author="Ananda Delma Rizikia" w:date="2022-12-30T10:41:00Z"/>
          <w:rFonts w:ascii="Calibri" w:hAnsi="Calibri" w:cs="Calibri"/>
          <w:b/>
          <w:bCs/>
          <w:sz w:val="22"/>
          <w:szCs w:val="22"/>
        </w:rPr>
      </w:pPr>
    </w:p>
    <w:p w14:paraId="14CE42D4" w14:textId="0BECE15B" w:rsidR="000959F7" w:rsidRPr="003E3AFA" w:rsidRDefault="00702927" w:rsidP="000959F7">
      <w:pPr>
        <w:jc w:val="both"/>
        <w:rPr>
          <w:rFonts w:cstheme="minorHAnsi"/>
          <w:sz w:val="22"/>
          <w:szCs w:val="22"/>
        </w:rPr>
      </w:pPr>
      <w:proofErr w:type="spellStart"/>
      <w:r w:rsidRPr="00AE28A3">
        <w:rPr>
          <w:rFonts w:ascii="Calibri" w:hAnsi="Calibri" w:cs="Calibri"/>
          <w:b/>
          <w:bCs/>
          <w:sz w:val="22"/>
          <w:szCs w:val="22"/>
        </w:rPr>
        <w:lastRenderedPageBreak/>
        <w:t>Demikianlah</w:t>
      </w:r>
      <w:proofErr w:type="spellEnd"/>
      <w:r w:rsidRPr="00AE28A3">
        <w:rPr>
          <w:rFonts w:ascii="Calibri" w:hAnsi="Calibri" w:cs="Calibri"/>
          <w:b/>
          <w:bCs/>
          <w:sz w:val="22"/>
          <w:szCs w:val="22"/>
        </w:rPr>
        <w:t>,</w:t>
      </w:r>
      <w:r w:rsidRPr="00AE28A3">
        <w:rPr>
          <w:rFonts w:ascii="Calibri" w:hAnsi="Calibri" w:cs="Calibri"/>
          <w:sz w:val="22"/>
          <w:szCs w:val="22"/>
        </w:rPr>
        <w:t xml:space="preserve"> </w:t>
      </w:r>
      <w:bookmarkStart w:id="292" w:name="_Hlk88480345"/>
      <w:proofErr w:type="spellStart"/>
      <w:r w:rsidR="003E3AFA">
        <w:rPr>
          <w:rFonts w:ascii="Calibri" w:hAnsi="Calibri" w:cs="Arial"/>
          <w:sz w:val="22"/>
          <w:szCs w:val="22"/>
        </w:rPr>
        <w:t>Amandemen</w:t>
      </w:r>
      <w:proofErr w:type="spellEnd"/>
      <w:r w:rsidRPr="00BB74AC">
        <w:rPr>
          <w:rFonts w:ascii="Calibri" w:hAnsi="Calibri" w:cs="Arial"/>
          <w:sz w:val="22"/>
          <w:szCs w:val="22"/>
          <w:lang w:val="id-ID"/>
        </w:rPr>
        <w:t xml:space="preserve"> ini dibuat dalam </w:t>
      </w:r>
      <w:r>
        <w:rPr>
          <w:rFonts w:ascii="Calibri" w:hAnsi="Calibri" w:cs="Arial"/>
          <w:sz w:val="22"/>
          <w:szCs w:val="22"/>
        </w:rPr>
        <w:t>3</w:t>
      </w:r>
      <w:r w:rsidRPr="00BB74AC">
        <w:rPr>
          <w:rFonts w:ascii="Calibri" w:hAnsi="Calibri" w:cs="Arial"/>
          <w:sz w:val="22"/>
          <w:szCs w:val="22"/>
          <w:lang w:val="id-ID"/>
        </w:rPr>
        <w:t xml:space="preserve"> (</w:t>
      </w:r>
      <w:proofErr w:type="spellStart"/>
      <w:r>
        <w:rPr>
          <w:rFonts w:ascii="Calibri" w:hAnsi="Calibri" w:cs="Arial"/>
          <w:sz w:val="22"/>
          <w:szCs w:val="22"/>
        </w:rPr>
        <w:t>tiga</w:t>
      </w:r>
      <w:proofErr w:type="spellEnd"/>
      <w:r w:rsidRPr="00BB74AC">
        <w:rPr>
          <w:rFonts w:ascii="Calibri" w:hAnsi="Calibri" w:cs="Arial"/>
          <w:sz w:val="22"/>
          <w:szCs w:val="22"/>
          <w:lang w:val="id-ID"/>
        </w:rPr>
        <w:t xml:space="preserve">) </w:t>
      </w:r>
      <w:r w:rsidRPr="007F5A5F">
        <w:rPr>
          <w:rFonts w:ascii="Calibri" w:hAnsi="Calibri" w:cs="Arial"/>
          <w:sz w:val="22"/>
          <w:szCs w:val="22"/>
          <w:lang w:val="id-ID"/>
        </w:rPr>
        <w:t xml:space="preserve">rangkap asli, </w:t>
      </w:r>
      <w:proofErr w:type="spellStart"/>
      <w:r w:rsidRPr="007F5A5F">
        <w:rPr>
          <w:rFonts w:ascii="Calibri" w:hAnsi="Calibri" w:cs="Arial"/>
          <w:sz w:val="22"/>
          <w:szCs w:val="22"/>
        </w:rPr>
        <w:t>bermeterai</w:t>
      </w:r>
      <w:proofErr w:type="spellEnd"/>
      <w:r w:rsidRPr="007F5A5F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7F5A5F">
        <w:rPr>
          <w:rFonts w:ascii="Calibri" w:hAnsi="Calibri" w:cs="Arial"/>
          <w:sz w:val="22"/>
          <w:szCs w:val="22"/>
        </w:rPr>
        <w:t>cukup</w:t>
      </w:r>
      <w:proofErr w:type="spellEnd"/>
      <w:r w:rsidRPr="007F5A5F">
        <w:rPr>
          <w:rFonts w:ascii="Calibri" w:hAnsi="Calibri" w:cs="Arial"/>
          <w:sz w:val="22"/>
          <w:szCs w:val="22"/>
        </w:rPr>
        <w:t xml:space="preserve">, </w:t>
      </w:r>
      <w:r w:rsidRPr="007F5A5F">
        <w:rPr>
          <w:rFonts w:ascii="Calibri" w:hAnsi="Calibri" w:cs="Arial"/>
          <w:sz w:val="22"/>
          <w:szCs w:val="22"/>
          <w:lang w:val="id-ID"/>
        </w:rPr>
        <w:t xml:space="preserve">yang masing-masing ditandatangani dengan sebagaimana mestinya oleh </w:t>
      </w:r>
      <w:r>
        <w:rPr>
          <w:rFonts w:ascii="Calibri" w:hAnsi="Calibri" w:cs="Arial"/>
          <w:sz w:val="22"/>
          <w:szCs w:val="22"/>
        </w:rPr>
        <w:t xml:space="preserve">Para </w:t>
      </w:r>
      <w:proofErr w:type="spellStart"/>
      <w:r>
        <w:rPr>
          <w:rFonts w:ascii="Calibri" w:hAnsi="Calibri" w:cs="Arial"/>
          <w:sz w:val="22"/>
          <w:szCs w:val="22"/>
        </w:rPr>
        <w:t>Pihak</w:t>
      </w:r>
      <w:proofErr w:type="spellEnd"/>
      <w:r w:rsidRPr="00BB74AC">
        <w:rPr>
          <w:rFonts w:ascii="Calibri" w:hAnsi="Calibri" w:cs="Arial"/>
          <w:sz w:val="22"/>
          <w:szCs w:val="22"/>
          <w:lang w:val="id-ID"/>
        </w:rPr>
        <w:t xml:space="preserve"> pada tanggal sebagaimana disebut pada bagian awal dari </w:t>
      </w:r>
      <w:proofErr w:type="spellStart"/>
      <w:r>
        <w:rPr>
          <w:rFonts w:ascii="Calibri" w:hAnsi="Calibri" w:cs="Arial"/>
          <w:sz w:val="22"/>
          <w:szCs w:val="22"/>
        </w:rPr>
        <w:t>Amandemen</w:t>
      </w:r>
      <w:proofErr w:type="spellEnd"/>
      <w:r w:rsidRPr="00BB74AC">
        <w:rPr>
          <w:rFonts w:ascii="Calibri" w:hAnsi="Calibri" w:cs="Arial"/>
          <w:sz w:val="22"/>
          <w:szCs w:val="22"/>
          <w:lang w:val="id-ID"/>
        </w:rPr>
        <w:t xml:space="preserve"> ini, dan masing-masing mempunyai kekuatan hukum yang sama</w:t>
      </w:r>
      <w:bookmarkEnd w:id="292"/>
      <w:r w:rsidRPr="00BB74AC">
        <w:rPr>
          <w:rFonts w:ascii="Calibri" w:hAnsi="Calibri" w:cs="Arial"/>
          <w:sz w:val="22"/>
          <w:szCs w:val="22"/>
          <w:lang w:val="id-ID"/>
        </w:rPr>
        <w:t>.</w:t>
      </w:r>
      <w:bookmarkEnd w:id="283"/>
    </w:p>
    <w:p w14:paraId="2D858A8E" w14:textId="77777777" w:rsidR="000959F7" w:rsidRPr="0060710D" w:rsidRDefault="000959F7" w:rsidP="00333489">
      <w:pPr>
        <w:jc w:val="both"/>
        <w:rPr>
          <w:rFonts w:cstheme="minorHAnsi"/>
          <w:sz w:val="22"/>
          <w:szCs w:val="22"/>
        </w:rPr>
      </w:pPr>
    </w:p>
    <w:p w14:paraId="08E13C49" w14:textId="1FA059AE" w:rsidR="00CC043D" w:rsidRPr="0060710D" w:rsidRDefault="007B6440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  <w:r w:rsidRPr="0060710D">
        <w:rPr>
          <w:rFonts w:cstheme="minorHAnsi"/>
          <w:b/>
          <w:sz w:val="22"/>
          <w:szCs w:val="22"/>
        </w:rPr>
        <w:t>PT</w:t>
      </w:r>
      <w:r w:rsidR="00CC043D" w:rsidRPr="0060710D">
        <w:rPr>
          <w:rFonts w:cstheme="minorHAnsi"/>
          <w:b/>
          <w:sz w:val="22"/>
          <w:szCs w:val="22"/>
        </w:rPr>
        <w:t xml:space="preserve"> Telekomunikasi </w:t>
      </w:r>
      <w:proofErr w:type="spellStart"/>
      <w:r w:rsidR="00CC043D" w:rsidRPr="0060710D">
        <w:rPr>
          <w:rFonts w:cstheme="minorHAnsi"/>
          <w:b/>
          <w:sz w:val="22"/>
          <w:szCs w:val="22"/>
        </w:rPr>
        <w:t>Selular</w:t>
      </w:r>
      <w:proofErr w:type="spellEnd"/>
      <w:r w:rsidR="002F2143" w:rsidRPr="0060710D">
        <w:rPr>
          <w:rFonts w:cstheme="minorHAnsi"/>
          <w:sz w:val="22"/>
          <w:szCs w:val="22"/>
        </w:rPr>
        <w:t>,</w:t>
      </w:r>
      <w:r w:rsidR="00FC6F35" w:rsidRPr="0060710D">
        <w:rPr>
          <w:rFonts w:cstheme="minorHAnsi"/>
          <w:sz w:val="22"/>
          <w:szCs w:val="22"/>
        </w:rPr>
        <w:tab/>
      </w:r>
      <w:r w:rsidR="004D5BF5" w:rsidRPr="0060710D">
        <w:rPr>
          <w:rFonts w:cstheme="minorHAnsi"/>
          <w:sz w:val="22"/>
          <w:szCs w:val="22"/>
        </w:rPr>
        <w:t xml:space="preserve"> </w:t>
      </w:r>
      <w:ins w:id="293" w:author="finnet" w:date="2022-12-23T07:41:00Z">
        <w:r w:rsidR="00D42C65">
          <w:rPr>
            <w:rFonts w:cstheme="minorHAnsi"/>
            <w:b/>
            <w:bCs/>
            <w:sz w:val="22"/>
            <w:szCs w:val="22"/>
          </w:rPr>
          <w:t xml:space="preserve">PT </w:t>
        </w:r>
      </w:ins>
      <w:del w:id="294" w:author="finnet" w:date="2022-12-23T07:34:00Z">
        <w:r w:rsidR="000959F7" w:rsidDel="00D42C65">
          <w:rPr>
            <w:rFonts w:ascii="Calibri" w:hAnsi="Calibri" w:cs="Arial"/>
            <w:b/>
            <w:sz w:val="22"/>
            <w:szCs w:val="22"/>
          </w:rPr>
          <w:delText>[</w:delText>
        </w:r>
        <w:r w:rsidR="000959F7" w:rsidRPr="0060710D" w:rsidDel="00D42C65">
          <w:rPr>
            <w:rFonts w:ascii="Calibri" w:hAnsi="Calibri" w:cs="Arial"/>
            <w:b/>
            <w:bCs/>
            <w:sz w:val="22"/>
            <w:szCs w:val="22"/>
          </w:rPr>
          <w:delText>Mitra</w:delText>
        </w:r>
        <w:r w:rsidR="000959F7" w:rsidDel="00D42C65">
          <w:rPr>
            <w:rFonts w:ascii="Calibri" w:hAnsi="Calibri" w:cs="Arial"/>
            <w:b/>
            <w:bCs/>
            <w:sz w:val="22"/>
            <w:szCs w:val="22"/>
          </w:rPr>
          <w:delText xml:space="preserve"> Aggregator]</w:delText>
        </w:r>
      </w:del>
      <w:proofErr w:type="spellStart"/>
      <w:ins w:id="295" w:author="finnet" w:date="2022-12-23T07:34:00Z">
        <w:r w:rsidR="00D42C65">
          <w:rPr>
            <w:rFonts w:ascii="Calibri" w:hAnsi="Calibri" w:cs="Arial"/>
            <w:b/>
            <w:sz w:val="22"/>
            <w:szCs w:val="22"/>
          </w:rPr>
          <w:t>F</w:t>
        </w:r>
      </w:ins>
      <w:ins w:id="296" w:author="finnet" w:date="2022-12-23T07:41:00Z">
        <w:r w:rsidR="00D42C65">
          <w:rPr>
            <w:rFonts w:ascii="Calibri" w:hAnsi="Calibri" w:cs="Arial"/>
            <w:b/>
            <w:sz w:val="22"/>
            <w:szCs w:val="22"/>
          </w:rPr>
          <w:t>innet</w:t>
        </w:r>
        <w:proofErr w:type="spellEnd"/>
        <w:r w:rsidR="00D42C65">
          <w:rPr>
            <w:rFonts w:ascii="Calibri" w:hAnsi="Calibri" w:cs="Arial"/>
            <w:b/>
            <w:sz w:val="22"/>
            <w:szCs w:val="22"/>
          </w:rPr>
          <w:t xml:space="preserve"> Indonesia</w:t>
        </w:r>
      </w:ins>
      <w:r w:rsidR="00CC043D" w:rsidRPr="0060710D">
        <w:rPr>
          <w:rFonts w:cstheme="minorHAnsi"/>
          <w:sz w:val="22"/>
          <w:szCs w:val="22"/>
        </w:rPr>
        <w:t>,</w:t>
      </w:r>
    </w:p>
    <w:p w14:paraId="43D26BA6" w14:textId="77777777" w:rsidR="00CC043D" w:rsidRPr="0060710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</w:p>
    <w:p w14:paraId="010AC16F" w14:textId="7CCD0790" w:rsidR="00CC043D" w:rsidRPr="0060710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</w:p>
    <w:p w14:paraId="14AB77E6" w14:textId="7251F5FE" w:rsidR="00CC043D" w:rsidRDefault="00CC043D" w:rsidP="00333489">
      <w:pPr>
        <w:tabs>
          <w:tab w:val="left" w:pos="5040"/>
        </w:tabs>
        <w:jc w:val="both"/>
        <w:rPr>
          <w:ins w:id="297" w:author="finnet" w:date="2022-12-23T07:42:00Z"/>
          <w:rFonts w:cstheme="minorHAnsi"/>
          <w:sz w:val="22"/>
          <w:szCs w:val="22"/>
        </w:rPr>
      </w:pPr>
    </w:p>
    <w:p w14:paraId="4D570350" w14:textId="77777777" w:rsidR="00D42C65" w:rsidRPr="0060710D" w:rsidRDefault="00D42C65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</w:p>
    <w:p w14:paraId="11236B5B" w14:textId="77777777" w:rsidR="00CC043D" w:rsidRPr="0060710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</w:p>
    <w:p w14:paraId="16DA34E6" w14:textId="77777777" w:rsidR="00CC043D" w:rsidRPr="0060710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</w:p>
    <w:p w14:paraId="4C2C2B8A" w14:textId="77777777" w:rsidR="00CC043D" w:rsidRPr="0060710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  <w:r w:rsidRPr="0060710D">
        <w:rPr>
          <w:rFonts w:cstheme="minorHAnsi"/>
          <w:sz w:val="22"/>
          <w:szCs w:val="22"/>
        </w:rPr>
        <w:t xml:space="preserve">Oleh: ___________________              </w:t>
      </w:r>
      <w:r w:rsidR="00ED0869" w:rsidRPr="0060710D">
        <w:rPr>
          <w:rFonts w:cstheme="minorHAnsi"/>
          <w:sz w:val="22"/>
          <w:szCs w:val="22"/>
        </w:rPr>
        <w:t xml:space="preserve">                              </w:t>
      </w:r>
      <w:r w:rsidR="004D5BF5" w:rsidRPr="0060710D">
        <w:rPr>
          <w:rFonts w:cstheme="minorHAnsi"/>
          <w:sz w:val="22"/>
          <w:szCs w:val="22"/>
        </w:rPr>
        <w:t xml:space="preserve">     </w:t>
      </w:r>
      <w:r w:rsidR="00ED0869" w:rsidRPr="0060710D">
        <w:rPr>
          <w:rFonts w:cstheme="minorHAnsi"/>
          <w:sz w:val="22"/>
          <w:szCs w:val="22"/>
        </w:rPr>
        <w:t xml:space="preserve"> </w:t>
      </w:r>
      <w:r w:rsidRPr="0060710D">
        <w:rPr>
          <w:rFonts w:cstheme="minorHAnsi"/>
          <w:sz w:val="22"/>
          <w:szCs w:val="22"/>
        </w:rPr>
        <w:t>Oleh: _____________________</w:t>
      </w:r>
    </w:p>
    <w:p w14:paraId="558F365E" w14:textId="6FD92047" w:rsidR="00CC043D" w:rsidRPr="0060710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  <w:r w:rsidRPr="0060710D">
        <w:rPr>
          <w:rFonts w:cstheme="minorHAnsi"/>
          <w:sz w:val="22"/>
          <w:szCs w:val="22"/>
        </w:rPr>
        <w:t>Nama</w:t>
      </w:r>
      <w:ins w:id="298" w:author="finnet" w:date="2022-12-23T08:12:00Z">
        <w:r w:rsidR="00E4546D">
          <w:rPr>
            <w:rFonts w:cstheme="minorHAnsi"/>
            <w:sz w:val="22"/>
            <w:szCs w:val="22"/>
          </w:rPr>
          <w:t xml:space="preserve"> </w:t>
        </w:r>
        <w:proofErr w:type="gramStart"/>
        <w:r w:rsidR="00E4546D">
          <w:rPr>
            <w:rFonts w:cstheme="minorHAnsi"/>
            <w:sz w:val="22"/>
            <w:szCs w:val="22"/>
          </w:rPr>
          <w:t xml:space="preserve">  </w:t>
        </w:r>
      </w:ins>
      <w:r w:rsidRPr="0060710D">
        <w:rPr>
          <w:rFonts w:cstheme="minorHAnsi"/>
          <w:sz w:val="22"/>
          <w:szCs w:val="22"/>
        </w:rPr>
        <w:t>:</w:t>
      </w:r>
      <w:proofErr w:type="gramEnd"/>
      <w:del w:id="299" w:author="finnet" w:date="2022-12-23T08:12:00Z">
        <w:r w:rsidRPr="0060710D" w:rsidDel="00E4546D">
          <w:rPr>
            <w:rFonts w:cstheme="minorHAnsi"/>
            <w:sz w:val="22"/>
            <w:szCs w:val="22"/>
          </w:rPr>
          <w:delText xml:space="preserve">   </w:delText>
        </w:r>
      </w:del>
      <w:r w:rsidRPr="0060710D">
        <w:rPr>
          <w:rFonts w:cstheme="minorHAnsi"/>
          <w:sz w:val="22"/>
          <w:szCs w:val="22"/>
        </w:rPr>
        <w:t xml:space="preserve"> </w:t>
      </w:r>
      <w:proofErr w:type="spellStart"/>
      <w:ins w:id="300" w:author="finnet" w:date="2022-12-26T08:58:00Z">
        <w:r w:rsidR="00940FF4">
          <w:rPr>
            <w:rFonts w:cstheme="minorHAnsi"/>
            <w:sz w:val="22"/>
            <w:szCs w:val="22"/>
          </w:rPr>
          <w:t>Heriawan</w:t>
        </w:r>
      </w:ins>
      <w:proofErr w:type="spellEnd"/>
      <w:del w:id="301" w:author="finnet" w:date="2022-12-26T08:58:00Z">
        <w:r w:rsidRPr="0060710D" w:rsidDel="00940FF4">
          <w:rPr>
            <w:rFonts w:cstheme="minorHAnsi"/>
            <w:sz w:val="22"/>
            <w:szCs w:val="22"/>
          </w:rPr>
          <w:delText xml:space="preserve">                  </w:delText>
        </w:r>
      </w:del>
      <w:r w:rsidRPr="0060710D">
        <w:rPr>
          <w:rFonts w:cstheme="minorHAnsi"/>
          <w:sz w:val="22"/>
          <w:szCs w:val="22"/>
        </w:rPr>
        <w:t xml:space="preserve">             </w:t>
      </w:r>
      <w:r w:rsidR="00ED0869" w:rsidRPr="0060710D">
        <w:rPr>
          <w:rFonts w:cstheme="minorHAnsi"/>
          <w:sz w:val="22"/>
          <w:szCs w:val="22"/>
        </w:rPr>
        <w:t xml:space="preserve">              </w:t>
      </w:r>
      <w:r w:rsidR="004D5BF5" w:rsidRPr="0060710D">
        <w:rPr>
          <w:rFonts w:cstheme="minorHAnsi"/>
          <w:sz w:val="22"/>
          <w:szCs w:val="22"/>
        </w:rPr>
        <w:t xml:space="preserve">      </w:t>
      </w:r>
      <w:r w:rsidR="00ED0869" w:rsidRPr="0060710D">
        <w:rPr>
          <w:rFonts w:cstheme="minorHAnsi"/>
          <w:sz w:val="22"/>
          <w:szCs w:val="22"/>
        </w:rPr>
        <w:t xml:space="preserve"> </w:t>
      </w:r>
      <w:r w:rsidR="008F37AE" w:rsidRPr="0060710D">
        <w:rPr>
          <w:rFonts w:cstheme="minorHAnsi"/>
          <w:sz w:val="22"/>
          <w:szCs w:val="22"/>
        </w:rPr>
        <w:t xml:space="preserve">                                  </w:t>
      </w:r>
      <w:r w:rsidR="00C8173A">
        <w:rPr>
          <w:rFonts w:cstheme="minorHAnsi"/>
          <w:sz w:val="22"/>
          <w:szCs w:val="22"/>
        </w:rPr>
        <w:t xml:space="preserve"> </w:t>
      </w:r>
      <w:r w:rsidRPr="0060710D">
        <w:rPr>
          <w:rFonts w:cstheme="minorHAnsi"/>
          <w:sz w:val="22"/>
          <w:szCs w:val="22"/>
        </w:rPr>
        <w:t>Nama</w:t>
      </w:r>
      <w:ins w:id="302" w:author="finnet" w:date="2022-12-23T07:42:00Z">
        <w:r w:rsidR="00D42C65">
          <w:rPr>
            <w:rFonts w:cstheme="minorHAnsi"/>
            <w:sz w:val="22"/>
            <w:szCs w:val="22"/>
          </w:rPr>
          <w:t xml:space="preserve">  </w:t>
        </w:r>
      </w:ins>
      <w:r w:rsidRPr="0060710D">
        <w:rPr>
          <w:rFonts w:cstheme="minorHAnsi"/>
          <w:sz w:val="22"/>
          <w:szCs w:val="22"/>
        </w:rPr>
        <w:t>:</w:t>
      </w:r>
      <w:ins w:id="303" w:author="finnet" w:date="2022-12-23T07:42:00Z">
        <w:r w:rsidR="00D42C65">
          <w:rPr>
            <w:rFonts w:cstheme="minorHAnsi"/>
            <w:sz w:val="22"/>
            <w:szCs w:val="22"/>
          </w:rPr>
          <w:t xml:space="preserve"> Irena </w:t>
        </w:r>
        <w:proofErr w:type="spellStart"/>
        <w:r w:rsidR="00D42C65">
          <w:rPr>
            <w:rFonts w:cstheme="minorHAnsi"/>
            <w:sz w:val="22"/>
            <w:szCs w:val="22"/>
          </w:rPr>
          <w:t>Aldanituti</w:t>
        </w:r>
        <w:proofErr w:type="spellEnd"/>
        <w:r w:rsidR="00D42C65">
          <w:rPr>
            <w:rFonts w:cstheme="minorHAnsi"/>
            <w:sz w:val="22"/>
            <w:szCs w:val="22"/>
          </w:rPr>
          <w:t xml:space="preserve"> </w:t>
        </w:r>
      </w:ins>
      <w:r w:rsidRPr="0060710D">
        <w:rPr>
          <w:rFonts w:cstheme="minorHAnsi"/>
          <w:sz w:val="22"/>
          <w:szCs w:val="22"/>
        </w:rPr>
        <w:t xml:space="preserve"> </w:t>
      </w:r>
      <w:r w:rsidR="00996DB7" w:rsidRPr="0060710D">
        <w:rPr>
          <w:rFonts w:cstheme="minorHAnsi"/>
          <w:sz w:val="22"/>
          <w:szCs w:val="22"/>
        </w:rPr>
        <w:fldChar w:fldCharType="begin"/>
      </w:r>
      <w:r w:rsidR="002F2143" w:rsidRPr="0060710D">
        <w:rPr>
          <w:rFonts w:cstheme="minorHAnsi"/>
          <w:sz w:val="22"/>
          <w:szCs w:val="22"/>
        </w:rPr>
        <w:instrText xml:space="preserve"> MERGEFIELD Direktur_utama </w:instrText>
      </w:r>
      <w:r w:rsidR="00996DB7" w:rsidRPr="0060710D">
        <w:rPr>
          <w:rFonts w:cstheme="minorHAnsi"/>
          <w:sz w:val="22"/>
          <w:szCs w:val="22"/>
        </w:rPr>
        <w:fldChar w:fldCharType="end"/>
      </w:r>
    </w:p>
    <w:p w14:paraId="7225A596" w14:textId="5E6E6BD1" w:rsidR="00CC043D" w:rsidRDefault="00CC043D" w:rsidP="00333489">
      <w:pPr>
        <w:tabs>
          <w:tab w:val="left" w:pos="5040"/>
        </w:tabs>
        <w:jc w:val="both"/>
        <w:rPr>
          <w:rFonts w:cstheme="minorHAnsi"/>
          <w:sz w:val="22"/>
          <w:szCs w:val="22"/>
        </w:rPr>
      </w:pPr>
      <w:proofErr w:type="spellStart"/>
      <w:r w:rsidRPr="0060710D">
        <w:rPr>
          <w:rFonts w:cstheme="minorHAnsi"/>
          <w:sz w:val="22"/>
          <w:szCs w:val="22"/>
        </w:rPr>
        <w:t>Jabatan</w:t>
      </w:r>
      <w:proofErr w:type="spellEnd"/>
      <w:r w:rsidRPr="0060710D">
        <w:rPr>
          <w:rFonts w:cstheme="minorHAnsi"/>
          <w:sz w:val="22"/>
          <w:szCs w:val="22"/>
        </w:rPr>
        <w:t>:</w:t>
      </w:r>
      <w:ins w:id="304" w:author="finnet" w:date="2022-12-26T08:58:00Z">
        <w:r w:rsidR="00940FF4">
          <w:rPr>
            <w:rFonts w:cstheme="minorHAnsi"/>
            <w:sz w:val="22"/>
            <w:szCs w:val="22"/>
          </w:rPr>
          <w:t xml:space="preserve"> VP Partner Channel Management</w:t>
        </w:r>
      </w:ins>
      <w:r w:rsidR="00FC6F35" w:rsidRPr="0060710D">
        <w:rPr>
          <w:rFonts w:cstheme="minorHAnsi"/>
          <w:sz w:val="22"/>
          <w:szCs w:val="22"/>
        </w:rPr>
        <w:tab/>
      </w:r>
      <w:r w:rsidR="00ED0869" w:rsidRPr="0060710D">
        <w:rPr>
          <w:rFonts w:cstheme="minorHAnsi"/>
          <w:sz w:val="22"/>
          <w:szCs w:val="22"/>
        </w:rPr>
        <w:t xml:space="preserve"> </w:t>
      </w:r>
      <w:proofErr w:type="spellStart"/>
      <w:r w:rsidRPr="0060710D">
        <w:rPr>
          <w:rFonts w:cstheme="minorHAnsi"/>
          <w:sz w:val="22"/>
          <w:szCs w:val="22"/>
        </w:rPr>
        <w:t>Jabatan</w:t>
      </w:r>
      <w:proofErr w:type="spellEnd"/>
      <w:r w:rsidRPr="0060710D">
        <w:rPr>
          <w:rFonts w:cstheme="minorHAnsi"/>
          <w:sz w:val="22"/>
          <w:szCs w:val="22"/>
        </w:rPr>
        <w:t xml:space="preserve">: </w:t>
      </w:r>
      <w:proofErr w:type="spellStart"/>
      <w:ins w:id="305" w:author="finnet" w:date="2022-12-23T19:16:00Z">
        <w:r w:rsidR="005D562A">
          <w:rPr>
            <w:rFonts w:cstheme="minorHAnsi"/>
            <w:sz w:val="22"/>
            <w:szCs w:val="22"/>
          </w:rPr>
          <w:t>Direktur</w:t>
        </w:r>
      </w:ins>
      <w:proofErr w:type="spellEnd"/>
    </w:p>
    <w:p w14:paraId="0B9CB584" w14:textId="77777777" w:rsidR="00D42C65" w:rsidRDefault="00D42C65" w:rsidP="003E3AFA">
      <w:pPr>
        <w:tabs>
          <w:tab w:val="left" w:pos="5040"/>
        </w:tabs>
        <w:jc w:val="both"/>
        <w:rPr>
          <w:ins w:id="306" w:author="finnet" w:date="2022-12-23T07:42:00Z"/>
          <w:rFonts w:cstheme="minorHAnsi"/>
          <w:sz w:val="22"/>
          <w:szCs w:val="22"/>
        </w:rPr>
      </w:pPr>
    </w:p>
    <w:p w14:paraId="73C37764" w14:textId="43898C7C" w:rsidR="000959F7" w:rsidDel="00D372D9" w:rsidRDefault="00C8173A">
      <w:pPr>
        <w:tabs>
          <w:tab w:val="left" w:pos="5040"/>
        </w:tabs>
        <w:jc w:val="both"/>
        <w:rPr>
          <w:del w:id="307" w:author="finnet" w:date="2022-12-23T07:53:00Z"/>
          <w:rFonts w:cstheme="minorHAnsi"/>
          <w:sz w:val="22"/>
          <w:szCs w:val="22"/>
        </w:rPr>
      </w:pPr>
      <w:del w:id="308" w:author="finnet" w:date="2022-12-23T07:53:00Z">
        <w:r w:rsidDel="00C74AB6">
          <w:rPr>
            <w:rFonts w:cstheme="minorHAnsi"/>
            <w:sz w:val="22"/>
            <w:szCs w:val="22"/>
          </w:rPr>
          <w:tab/>
          <w:delText xml:space="preserve"> </w:delText>
        </w:r>
      </w:del>
    </w:p>
    <w:p w14:paraId="0EDF5827" w14:textId="77777777" w:rsidR="00D372D9" w:rsidRDefault="00D372D9" w:rsidP="003E3AFA">
      <w:pPr>
        <w:tabs>
          <w:tab w:val="left" w:pos="5040"/>
        </w:tabs>
        <w:jc w:val="both"/>
        <w:rPr>
          <w:ins w:id="309" w:author="Ananda Delma Rizikia" w:date="2022-12-30T10:41:00Z"/>
          <w:rFonts w:ascii="Calibri" w:hAnsi="Calibri" w:cs="Calibri"/>
          <w:b/>
          <w:color w:val="000000"/>
          <w:sz w:val="22"/>
          <w:szCs w:val="22"/>
          <w:lang w:val="it-IT"/>
        </w:rPr>
      </w:pPr>
    </w:p>
    <w:p w14:paraId="3DBF37E5" w14:textId="3CC42AE5" w:rsidR="009107C3" w:rsidRPr="000959F7" w:rsidRDefault="000959F7">
      <w:pPr>
        <w:tabs>
          <w:tab w:val="left" w:pos="504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  <w:lang w:val="sv-SE"/>
        </w:rPr>
        <w:pPrChange w:id="310" w:author="finnet" w:date="2022-12-23T07:53:00Z">
          <w:pPr/>
        </w:pPrChange>
      </w:pPr>
      <w:del w:id="311" w:author="finnet" w:date="2022-12-23T07:52:00Z">
        <w:r w:rsidRPr="00D372D9" w:rsidDel="0014137F">
          <w:rPr>
            <w:rFonts w:cstheme="minorHAnsi"/>
            <w:b/>
            <w:bCs/>
            <w:sz w:val="22"/>
            <w:szCs w:val="22"/>
          </w:rPr>
          <w:delText>[</w:delText>
        </w:r>
        <w:r w:rsidRPr="00D372D9" w:rsidDel="0014137F">
          <w:rPr>
            <w:rFonts w:ascii="Calibri" w:hAnsi="Calibri" w:cs="Arial"/>
            <w:b/>
            <w:bCs/>
            <w:sz w:val="22"/>
            <w:szCs w:val="22"/>
          </w:rPr>
          <w:delText xml:space="preserve">Mitra </w:delText>
        </w:r>
        <w:r w:rsidR="007F4EC3" w:rsidRPr="00D372D9" w:rsidDel="0014137F">
          <w:rPr>
            <w:rFonts w:ascii="Calibri" w:hAnsi="Calibri" w:cs="Arial"/>
            <w:b/>
            <w:bCs/>
            <w:sz w:val="22"/>
            <w:szCs w:val="22"/>
          </w:rPr>
          <w:delText>Bank</w:delText>
        </w:r>
        <w:r w:rsidRPr="00D372D9" w:rsidDel="0014137F">
          <w:rPr>
            <w:rFonts w:ascii="Calibri" w:hAnsi="Calibri" w:cs="Arial"/>
            <w:b/>
            <w:bCs/>
            <w:sz w:val="22"/>
            <w:szCs w:val="22"/>
          </w:rPr>
          <w:delText xml:space="preserve"> Channel]</w:delText>
        </w:r>
      </w:del>
      <w:ins w:id="312" w:author="finnet" w:date="2022-12-23T10:06:00Z">
        <w:r w:rsidR="00BA1EEF" w:rsidRPr="00D372D9">
          <w:rPr>
            <w:rFonts w:ascii="Calibri" w:hAnsi="Calibri" w:cs="Arial"/>
            <w:b/>
            <w:sz w:val="22"/>
            <w:szCs w:val="22"/>
            <w:rPrChange w:id="313" w:author="Ananda Delma Rizikia" w:date="2022-12-30T10:41:00Z">
              <w:rPr>
                <w:rFonts w:ascii="Calibri" w:hAnsi="Calibri" w:cs="Arial"/>
                <w:b/>
                <w:sz w:val="22"/>
                <w:szCs w:val="22"/>
                <w:highlight w:val="yellow"/>
              </w:rPr>
            </w:rPrChange>
          </w:rPr>
          <w:t>PT Bank Pembangunan Daerah Kalimantan Selatan</w:t>
        </w:r>
        <w:r w:rsidR="00BA1EEF" w:rsidRPr="00D372D9">
          <w:rPr>
            <w:rFonts w:cstheme="minorHAnsi"/>
            <w:sz w:val="22"/>
            <w:szCs w:val="22"/>
          </w:rPr>
          <w:t>,</w:t>
        </w:r>
      </w:ins>
      <w:del w:id="314" w:author="finnet" w:date="2022-12-23T07:53:00Z">
        <w:r w:rsidR="009107C3" w:rsidRPr="000959F7" w:rsidDel="00C74AB6">
          <w:rPr>
            <w:rFonts w:ascii="Calibri" w:hAnsi="Calibri" w:cs="Calibri"/>
            <w:b/>
            <w:bCs/>
            <w:color w:val="000000"/>
            <w:sz w:val="22"/>
            <w:szCs w:val="22"/>
            <w:lang w:val="id-ID"/>
          </w:rPr>
          <w:delText xml:space="preserve"> </w:delText>
        </w:r>
      </w:del>
    </w:p>
    <w:p w14:paraId="6BD01EC3" w14:textId="7D094BCC" w:rsidR="009107C3" w:rsidRDefault="009107C3" w:rsidP="009107C3">
      <w:pPr>
        <w:jc w:val="center"/>
        <w:rPr>
          <w:rFonts w:ascii="Calibri" w:hAnsi="Calibri" w:cs="Calibri"/>
          <w:color w:val="000000"/>
          <w:sz w:val="22"/>
          <w:szCs w:val="22"/>
          <w:lang w:val="sv-SE"/>
        </w:rPr>
      </w:pPr>
    </w:p>
    <w:p w14:paraId="68ADD4FB" w14:textId="6FD09565" w:rsidR="00C72D13" w:rsidRDefault="00C72D13" w:rsidP="009107C3">
      <w:pPr>
        <w:jc w:val="center"/>
        <w:rPr>
          <w:rFonts w:ascii="Calibri" w:hAnsi="Calibri" w:cs="Calibri"/>
          <w:color w:val="000000"/>
          <w:sz w:val="22"/>
          <w:szCs w:val="22"/>
          <w:lang w:val="sv-SE"/>
        </w:rPr>
      </w:pPr>
    </w:p>
    <w:p w14:paraId="2A38FF20" w14:textId="766385C7" w:rsidR="009107C3" w:rsidRDefault="009107C3" w:rsidP="003E3AFA">
      <w:pPr>
        <w:rPr>
          <w:ins w:id="315" w:author="finnet" w:date="2022-12-23T07:42:00Z"/>
          <w:rFonts w:ascii="Calibri" w:hAnsi="Calibri" w:cs="Calibri"/>
          <w:color w:val="000000"/>
          <w:sz w:val="22"/>
          <w:szCs w:val="22"/>
          <w:lang w:val="sv-SE"/>
        </w:rPr>
      </w:pPr>
    </w:p>
    <w:p w14:paraId="63101841" w14:textId="77777777" w:rsidR="00D42C65" w:rsidRPr="002A0E14" w:rsidRDefault="00D42C65" w:rsidP="003E3AFA">
      <w:pPr>
        <w:rPr>
          <w:rFonts w:ascii="Calibri" w:hAnsi="Calibri" w:cs="Calibri"/>
          <w:color w:val="000000"/>
          <w:sz w:val="22"/>
          <w:szCs w:val="22"/>
          <w:lang w:val="sv-SE"/>
        </w:rPr>
      </w:pPr>
    </w:p>
    <w:p w14:paraId="67A031D5" w14:textId="77777777" w:rsidR="009107C3" w:rsidRPr="002A0E14" w:rsidRDefault="009107C3" w:rsidP="009107C3">
      <w:pPr>
        <w:rPr>
          <w:rFonts w:ascii="Calibri" w:hAnsi="Calibri" w:cs="Calibri"/>
          <w:color w:val="000000"/>
          <w:sz w:val="22"/>
          <w:szCs w:val="22"/>
          <w:lang w:val="sv-SE"/>
        </w:rPr>
      </w:pPr>
    </w:p>
    <w:p w14:paraId="07A4B5F6" w14:textId="68C32A17" w:rsidR="009107C3" w:rsidRPr="002A0E14" w:rsidRDefault="009107C3" w:rsidP="009107C3">
      <w:pPr>
        <w:tabs>
          <w:tab w:val="left" w:pos="504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A0E14">
        <w:rPr>
          <w:rFonts w:ascii="Calibri" w:hAnsi="Calibri" w:cs="Calibri"/>
          <w:color w:val="000000"/>
          <w:sz w:val="22"/>
          <w:szCs w:val="22"/>
        </w:rPr>
        <w:t>Oleh: _____________________</w:t>
      </w:r>
    </w:p>
    <w:p w14:paraId="54E56254" w14:textId="34BDA2BC" w:rsidR="009107C3" w:rsidRPr="00897485" w:rsidRDefault="009107C3" w:rsidP="009107C3">
      <w:pPr>
        <w:tabs>
          <w:tab w:val="left" w:pos="5040"/>
        </w:tabs>
        <w:jc w:val="both"/>
        <w:rPr>
          <w:rFonts w:ascii="Calibri" w:hAnsi="Calibri" w:cs="Calibri"/>
          <w:sz w:val="22"/>
          <w:szCs w:val="22"/>
          <w:rPrChange w:id="316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</w:pPr>
      <w:r w:rsidRPr="009107C3">
        <w:rPr>
          <w:rFonts w:ascii="Calibri" w:hAnsi="Calibri" w:cs="Calibri"/>
          <w:color w:val="000000"/>
          <w:sz w:val="22"/>
          <w:szCs w:val="22"/>
        </w:rPr>
        <w:t>Nama</w:t>
      </w:r>
      <w:ins w:id="317" w:author="finnet" w:date="2022-12-23T08:12:00Z">
        <w:r w:rsidR="00E4546D">
          <w:rPr>
            <w:rFonts w:ascii="Calibri" w:hAnsi="Calibri" w:cs="Calibri"/>
            <w:color w:val="000000"/>
            <w:sz w:val="22"/>
            <w:szCs w:val="22"/>
          </w:rPr>
          <w:t xml:space="preserve"> </w:t>
        </w:r>
        <w:proofErr w:type="gramStart"/>
        <w:r w:rsidR="00E4546D">
          <w:rPr>
            <w:rFonts w:ascii="Calibri" w:hAnsi="Calibri" w:cs="Calibri"/>
            <w:color w:val="000000"/>
            <w:sz w:val="22"/>
            <w:szCs w:val="22"/>
          </w:rPr>
          <w:t xml:space="preserve">  </w:t>
        </w:r>
      </w:ins>
      <w:r w:rsidRPr="009107C3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Pr="00897485">
        <w:rPr>
          <w:rFonts w:ascii="Calibri" w:hAnsi="Calibri" w:cs="Calibri"/>
          <w:sz w:val="22"/>
          <w:szCs w:val="22"/>
          <w:rPrChange w:id="318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t xml:space="preserve">  </w:t>
      </w:r>
      <w:proofErr w:type="spellStart"/>
      <w:ins w:id="319" w:author="Ananda Delma Rizikia" w:date="2022-12-30T10:38:00Z">
        <w:r w:rsidR="00897485">
          <w:rPr>
            <w:rFonts w:ascii="Calibri" w:hAnsi="Calibri" w:cs="Calibri"/>
            <w:sz w:val="22"/>
            <w:szCs w:val="22"/>
          </w:rPr>
          <w:t>Hanawijaya</w:t>
        </w:r>
      </w:ins>
      <w:proofErr w:type="spellEnd"/>
      <w:r w:rsidRPr="00897485">
        <w:rPr>
          <w:rFonts w:ascii="Calibri" w:hAnsi="Calibri" w:cs="Calibri"/>
          <w:sz w:val="22"/>
          <w:szCs w:val="22"/>
          <w:rPrChange w:id="320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t xml:space="preserve">                                                                                </w:t>
      </w:r>
      <w:r w:rsidRPr="00897485">
        <w:rPr>
          <w:rFonts w:ascii="Calibri" w:hAnsi="Calibri" w:cs="Calibri"/>
          <w:sz w:val="22"/>
          <w:szCs w:val="22"/>
          <w:rPrChange w:id="321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fldChar w:fldCharType="begin"/>
      </w:r>
      <w:r w:rsidRPr="00897485">
        <w:rPr>
          <w:rFonts w:ascii="Calibri" w:hAnsi="Calibri" w:cs="Calibri"/>
          <w:sz w:val="22"/>
          <w:szCs w:val="22"/>
          <w:rPrChange w:id="322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instrText xml:space="preserve"> MERGEFIELD Direktur_utama </w:instrText>
      </w:r>
      <w:r w:rsidRPr="00897485">
        <w:rPr>
          <w:rFonts w:ascii="Calibri" w:hAnsi="Calibri" w:cs="Calibri"/>
          <w:sz w:val="22"/>
          <w:szCs w:val="22"/>
          <w:rPrChange w:id="323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fldChar w:fldCharType="end"/>
      </w:r>
    </w:p>
    <w:p w14:paraId="05383E03" w14:textId="58BE61A0" w:rsidR="009107C3" w:rsidRPr="00897485" w:rsidRDefault="009107C3" w:rsidP="00333489">
      <w:pPr>
        <w:rPr>
          <w:rFonts w:ascii="Calibri" w:hAnsi="Calibri" w:cs="Calibri"/>
          <w:sz w:val="22"/>
          <w:szCs w:val="22"/>
          <w:rPrChange w:id="324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</w:pPr>
      <w:proofErr w:type="spellStart"/>
      <w:r w:rsidRPr="00897485">
        <w:rPr>
          <w:rFonts w:ascii="Calibri" w:hAnsi="Calibri" w:cs="Calibri"/>
          <w:sz w:val="22"/>
          <w:szCs w:val="22"/>
          <w:rPrChange w:id="325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t>Jabatan</w:t>
      </w:r>
      <w:proofErr w:type="spellEnd"/>
      <w:r w:rsidRPr="00897485">
        <w:rPr>
          <w:rFonts w:ascii="Calibri" w:hAnsi="Calibri" w:cs="Calibri"/>
          <w:sz w:val="22"/>
          <w:szCs w:val="22"/>
          <w:rPrChange w:id="326" w:author="Ananda Delma Rizikia" w:date="2022-12-30T10:38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t>:</w:t>
      </w:r>
      <w:ins w:id="327" w:author="Ananda Delma Rizikia" w:date="2022-12-30T10:38:00Z">
        <w:r w:rsidR="00897485">
          <w:rPr>
            <w:rFonts w:ascii="Calibri" w:hAnsi="Calibri" w:cs="Calibri"/>
            <w:sz w:val="22"/>
            <w:szCs w:val="22"/>
          </w:rPr>
          <w:t xml:space="preserve">  </w:t>
        </w:r>
        <w:proofErr w:type="spellStart"/>
        <w:r w:rsidR="00897485">
          <w:rPr>
            <w:rFonts w:ascii="Calibri" w:hAnsi="Calibri" w:cs="Calibri"/>
            <w:sz w:val="22"/>
            <w:szCs w:val="22"/>
          </w:rPr>
          <w:t>Direktur</w:t>
        </w:r>
        <w:proofErr w:type="spellEnd"/>
        <w:r w:rsidR="00897485">
          <w:rPr>
            <w:rFonts w:ascii="Calibri" w:hAnsi="Calibri" w:cs="Calibri"/>
            <w:sz w:val="22"/>
            <w:szCs w:val="22"/>
          </w:rPr>
          <w:t xml:space="preserve"> Utama</w:t>
        </w:r>
      </w:ins>
    </w:p>
    <w:sectPr w:rsidR="009107C3" w:rsidRPr="00897485" w:rsidSect="00C424E2">
      <w:headerReference w:type="even" r:id="rId12"/>
      <w:headerReference w:type="default" r:id="rId13"/>
      <w:footerReference w:type="even" r:id="rId14"/>
      <w:footerReference w:type="default" r:id="rId15"/>
      <w:pgSz w:w="11909" w:h="16834" w:code="9"/>
      <w:pgMar w:top="864" w:right="1296" w:bottom="864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fiki_muttaqin" w:date="2019-09-13T19:02:00Z" w:initials="f">
    <w:p w14:paraId="409AB4AD" w14:textId="77777777" w:rsidR="007F4EC3" w:rsidRDefault="007F4EC3" w:rsidP="007F4EC3">
      <w:pPr>
        <w:pStyle w:val="CommentText"/>
      </w:pPr>
      <w:r>
        <w:rPr>
          <w:rStyle w:val="CommentReference"/>
        </w:rPr>
        <w:annotationRef/>
      </w:r>
      <w:r>
        <w:t>Mohon dilengkapi</w:t>
      </w:r>
    </w:p>
  </w:comment>
  <w:comment w:id="25" w:author="Ananda Delma Rizikia" w:date="2022-12-30T11:39:00Z" w:initials="ADR">
    <w:p w14:paraId="0B28E87C" w14:textId="114D18F1" w:rsidR="00A52A4A" w:rsidRDefault="00A52A4A">
      <w:pPr>
        <w:pStyle w:val="CommentText"/>
      </w:pPr>
      <w:r>
        <w:rPr>
          <w:rStyle w:val="CommentReference"/>
        </w:rPr>
        <w:annotationRef/>
      </w:r>
      <w:r>
        <w:t xml:space="preserve">Akan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bersama</w:t>
      </w:r>
      <w:proofErr w:type="spellEnd"/>
    </w:p>
  </w:comment>
  <w:comment w:id="34" w:author="fiki_muttaqin" w:date="2021-08-05T18:32:00Z" w:initials="f">
    <w:p w14:paraId="44D7166A" w14:textId="77777777" w:rsidR="007F4EC3" w:rsidRDefault="007F4EC3" w:rsidP="007F4EC3">
      <w:pPr>
        <w:pStyle w:val="CommentText"/>
      </w:pPr>
      <w:r>
        <w:rPr>
          <w:rStyle w:val="CommentReference"/>
        </w:rPr>
        <w:annotationRef/>
      </w:r>
      <w:r>
        <w:t xml:space="preserve">Mohon </w:t>
      </w:r>
      <w:proofErr w:type="spellStart"/>
      <w:r>
        <w:t>dilengkapi</w:t>
      </w:r>
      <w:proofErr w:type="spellEnd"/>
    </w:p>
  </w:comment>
  <w:comment w:id="40" w:author="fiki_muttaqin" w:date="2021-08-05T18:32:00Z" w:initials="f">
    <w:p w14:paraId="1282C89F" w14:textId="77777777" w:rsidR="007F4EC3" w:rsidRDefault="007F4EC3" w:rsidP="007F4EC3">
      <w:pPr>
        <w:pStyle w:val="CommentText"/>
      </w:pPr>
      <w:r>
        <w:rPr>
          <w:rStyle w:val="CommentReference"/>
        </w:rPr>
        <w:annotationRef/>
      </w:r>
      <w:r>
        <w:t>Mohon dilengkapi</w:t>
      </w:r>
    </w:p>
  </w:comment>
  <w:comment w:id="61" w:author="fiki_muttaqin" w:date="2021-08-05T18:32:00Z" w:initials="f">
    <w:p w14:paraId="66C91093" w14:textId="77777777" w:rsidR="007F4EC3" w:rsidRDefault="007F4EC3" w:rsidP="007F4EC3">
      <w:pPr>
        <w:pStyle w:val="CommentText"/>
      </w:pPr>
      <w:r>
        <w:rPr>
          <w:rStyle w:val="CommentReference"/>
        </w:rPr>
        <w:annotationRef/>
      </w:r>
      <w:r>
        <w:t>Mohon dilengkapi</w:t>
      </w:r>
    </w:p>
  </w:comment>
  <w:comment w:id="62" w:author="Ananda Delma Rizikia" w:date="2022-12-30T10:34:00Z" w:initials="ADR">
    <w:p w14:paraId="3834F3FE" w14:textId="2EAE87A7" w:rsidR="00897485" w:rsidRDefault="0089748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57" w:author="fiki_muttaqin" w:date="2020-08-07T15:51:00Z" w:initials="f">
    <w:p w14:paraId="19C98ED9" w14:textId="77777777" w:rsidR="000959F7" w:rsidRDefault="000959F7" w:rsidP="000959F7">
      <w:pPr>
        <w:pStyle w:val="CommentText"/>
      </w:pPr>
      <w:r>
        <w:rPr>
          <w:rStyle w:val="CommentReference"/>
        </w:rPr>
        <w:annotationRef/>
      </w: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dilengkapi</w:t>
      </w:r>
      <w:proofErr w:type="spellEnd"/>
    </w:p>
  </w:comment>
  <w:comment w:id="258" w:author="Ananda Delma Rizikia" w:date="2022-12-30T10:34:00Z" w:initials="ADR">
    <w:p w14:paraId="4493A045" w14:textId="13872640" w:rsidR="00897485" w:rsidRDefault="0089748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81" w:author="fiki_muttaqin" w:date="2022-12-21T08:55:00Z" w:initials="f">
    <w:p w14:paraId="15217CC2" w14:textId="6B876540" w:rsidR="003E3AFA" w:rsidRDefault="003E3AFA">
      <w:pPr>
        <w:pStyle w:val="CommentText"/>
      </w:pPr>
      <w:r>
        <w:rPr>
          <w:rStyle w:val="CommentReference"/>
        </w:rPr>
        <w:annotationRef/>
      </w:r>
      <w:r>
        <w:t xml:space="preserve">To Mas </w:t>
      </w:r>
      <w:proofErr w:type="spellStart"/>
      <w:r>
        <w:t>Zaki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konfirmasi atas kesesuaiannya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9AB4AD" w15:done="0"/>
  <w15:commentEx w15:paraId="0B28E87C" w15:paraIdParent="409AB4AD" w15:done="0"/>
  <w15:commentEx w15:paraId="44D7166A" w15:done="0"/>
  <w15:commentEx w15:paraId="1282C89F" w15:done="0"/>
  <w15:commentEx w15:paraId="66C91093" w15:done="0"/>
  <w15:commentEx w15:paraId="3834F3FE" w15:paraIdParent="66C91093" w15:done="0"/>
  <w15:commentEx w15:paraId="19C98ED9" w15:done="0"/>
  <w15:commentEx w15:paraId="4493A045" w15:paraIdParent="19C98ED9" w15:done="0"/>
  <w15:commentEx w15:paraId="15217C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94C6E" w16cex:dateUtc="2022-12-30T03:39:00Z"/>
  <w16cex:commentExtensible w16cex:durableId="27593D48" w16cex:dateUtc="2022-12-30T02:34:00Z"/>
  <w16cex:commentExtensible w16cex:durableId="22D7F712" w16cex:dateUtc="2020-08-07T08:51:00Z"/>
  <w16cex:commentExtensible w16cex:durableId="27593D52" w16cex:dateUtc="2022-12-30T02:34:00Z"/>
  <w16cex:commentExtensible w16cex:durableId="274D4865" w16cex:dateUtc="2022-12-21T0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9AB4AD" w16cid:durableId="21266646"/>
  <w16cid:commentId w16cid:paraId="0B28E87C" w16cid:durableId="27594C6E"/>
  <w16cid:commentId w16cid:paraId="44D7166A" w16cid:durableId="24B6AD4B"/>
  <w16cid:commentId w16cid:paraId="1282C89F" w16cid:durableId="24B6AD2E"/>
  <w16cid:commentId w16cid:paraId="66C91093" w16cid:durableId="274D420B"/>
  <w16cid:commentId w16cid:paraId="3834F3FE" w16cid:durableId="27593D48"/>
  <w16cid:commentId w16cid:paraId="19C98ED9" w16cid:durableId="22D7F712"/>
  <w16cid:commentId w16cid:paraId="4493A045" w16cid:durableId="27593D52"/>
  <w16cid:commentId w16cid:paraId="15217CC2" w16cid:durableId="274D48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848B" w14:textId="77777777" w:rsidR="005D7B98" w:rsidRDefault="005D7B98" w:rsidP="00F703B0">
      <w:r>
        <w:separator/>
      </w:r>
    </w:p>
  </w:endnote>
  <w:endnote w:type="continuationSeparator" w:id="0">
    <w:p w14:paraId="4490C8F7" w14:textId="77777777" w:rsidR="005D7B98" w:rsidRDefault="005D7B98" w:rsidP="00F7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E1F0" w14:textId="77777777" w:rsidR="00435AD9" w:rsidRDefault="00435AD9">
    <w:pPr>
      <w:pStyle w:val="Footer"/>
    </w:pPr>
  </w:p>
  <w:p w14:paraId="43A9732F" w14:textId="77777777" w:rsidR="00D12975" w:rsidRDefault="00D129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328" w:author="finnet" w:date="2022-12-23T07:44:00Z"/>
  <w:sdt>
    <w:sdtPr>
      <w:id w:val="658037040"/>
      <w:docPartObj>
        <w:docPartGallery w:val="Page Numbers (Bottom of Page)"/>
        <w:docPartUnique/>
      </w:docPartObj>
    </w:sdtPr>
    <w:sdtContent>
      <w:customXmlInsRangeEnd w:id="328"/>
      <w:customXmlInsRangeStart w:id="329" w:author="finnet" w:date="2022-12-23T07:44:00Z"/>
      <w:sdt>
        <w:sdtPr>
          <w:id w:val="1728636285"/>
          <w:docPartObj>
            <w:docPartGallery w:val="Page Numbers (Top of Page)"/>
            <w:docPartUnique/>
          </w:docPartObj>
        </w:sdtPr>
        <w:sdtContent>
          <w:customXmlInsRangeEnd w:id="329"/>
          <w:p w14:paraId="0D31525E" w14:textId="77777777" w:rsidR="00533B8C" w:rsidRPr="00533B8C" w:rsidRDefault="00533B8C">
            <w:pPr>
              <w:pStyle w:val="Footer"/>
              <w:jc w:val="center"/>
              <w:rPr>
                <w:ins w:id="330" w:author="finnet" w:date="2022-12-23T07:44:00Z"/>
                <w:b/>
                <w:bCs/>
                <w:sz w:val="16"/>
                <w:szCs w:val="16"/>
                <w:rPrChange w:id="331" w:author="finnet" w:date="2022-12-23T07:45:00Z">
                  <w:rPr>
                    <w:ins w:id="332" w:author="finnet" w:date="2022-12-23T07:44:00Z"/>
                    <w:b/>
                    <w:bCs/>
                  </w:rPr>
                </w:rPrChange>
              </w:rPr>
            </w:pPr>
            <w:ins w:id="333" w:author="finnet" w:date="2022-12-23T07:44:00Z">
              <w:r w:rsidRPr="00533B8C">
                <w:rPr>
                  <w:sz w:val="16"/>
                  <w:szCs w:val="16"/>
                  <w:rPrChange w:id="334" w:author="finnet" w:date="2022-12-23T07:45:00Z">
                    <w:rPr/>
                  </w:rPrChange>
                </w:rPr>
                <w:t xml:space="preserve">Halaman </w:t>
              </w:r>
              <w:r w:rsidRPr="00533B8C">
                <w:rPr>
                  <w:b/>
                  <w:bCs/>
                  <w:sz w:val="16"/>
                  <w:szCs w:val="16"/>
                  <w:rPrChange w:id="335" w:author="finnet" w:date="2022-12-23T07:45:00Z">
                    <w:rPr>
                      <w:b/>
                      <w:bCs/>
                    </w:rPr>
                  </w:rPrChange>
                </w:rPr>
                <w:fldChar w:fldCharType="begin"/>
              </w:r>
              <w:r w:rsidRPr="00533B8C">
                <w:rPr>
                  <w:b/>
                  <w:bCs/>
                  <w:sz w:val="16"/>
                  <w:szCs w:val="16"/>
                  <w:rPrChange w:id="336" w:author="finnet" w:date="2022-12-23T07:45:00Z">
                    <w:rPr>
                      <w:b/>
                      <w:bCs/>
                    </w:rPr>
                  </w:rPrChange>
                </w:rPr>
                <w:instrText xml:space="preserve"> PAGE </w:instrText>
              </w:r>
              <w:r w:rsidRPr="00533B8C">
                <w:rPr>
                  <w:b/>
                  <w:bCs/>
                  <w:sz w:val="16"/>
                  <w:szCs w:val="16"/>
                  <w:rPrChange w:id="337" w:author="finnet" w:date="2022-12-23T07:45:00Z">
                    <w:rPr>
                      <w:b/>
                      <w:bCs/>
                    </w:rPr>
                  </w:rPrChange>
                </w:rPr>
                <w:fldChar w:fldCharType="separate"/>
              </w:r>
              <w:r w:rsidRPr="00533B8C">
                <w:rPr>
                  <w:b/>
                  <w:bCs/>
                  <w:noProof/>
                  <w:sz w:val="16"/>
                  <w:szCs w:val="16"/>
                  <w:rPrChange w:id="338" w:author="finnet" w:date="2022-12-23T07:45:00Z">
                    <w:rPr>
                      <w:b/>
                      <w:bCs/>
                      <w:noProof/>
                    </w:rPr>
                  </w:rPrChange>
                </w:rPr>
                <w:t>2</w:t>
              </w:r>
              <w:r w:rsidRPr="00533B8C">
                <w:rPr>
                  <w:b/>
                  <w:bCs/>
                  <w:sz w:val="16"/>
                  <w:szCs w:val="16"/>
                  <w:rPrChange w:id="339" w:author="finnet" w:date="2022-12-23T07:45:00Z">
                    <w:rPr>
                      <w:b/>
                      <w:bCs/>
                    </w:rPr>
                  </w:rPrChange>
                </w:rPr>
                <w:fldChar w:fldCharType="end"/>
              </w:r>
              <w:r w:rsidRPr="00533B8C">
                <w:rPr>
                  <w:sz w:val="16"/>
                  <w:szCs w:val="16"/>
                  <w:rPrChange w:id="340" w:author="finnet" w:date="2022-12-23T07:45:00Z">
                    <w:rPr/>
                  </w:rPrChange>
                </w:rPr>
                <w:t xml:space="preserve"> </w:t>
              </w:r>
              <w:proofErr w:type="spellStart"/>
              <w:r w:rsidRPr="00533B8C">
                <w:rPr>
                  <w:sz w:val="16"/>
                  <w:szCs w:val="16"/>
                  <w:rPrChange w:id="341" w:author="finnet" w:date="2022-12-23T07:45:00Z">
                    <w:rPr/>
                  </w:rPrChange>
                </w:rPr>
                <w:t>dari</w:t>
              </w:r>
              <w:proofErr w:type="spellEnd"/>
              <w:r w:rsidRPr="00533B8C">
                <w:rPr>
                  <w:sz w:val="16"/>
                  <w:szCs w:val="16"/>
                  <w:rPrChange w:id="342" w:author="finnet" w:date="2022-12-23T07:45:00Z">
                    <w:rPr/>
                  </w:rPrChange>
                </w:rPr>
                <w:t xml:space="preserve"> </w:t>
              </w:r>
              <w:r w:rsidRPr="00533B8C">
                <w:rPr>
                  <w:b/>
                  <w:bCs/>
                  <w:sz w:val="16"/>
                  <w:szCs w:val="16"/>
                  <w:rPrChange w:id="343" w:author="finnet" w:date="2022-12-23T07:45:00Z">
                    <w:rPr>
                      <w:b/>
                      <w:bCs/>
                    </w:rPr>
                  </w:rPrChange>
                </w:rPr>
                <w:fldChar w:fldCharType="begin"/>
              </w:r>
              <w:r w:rsidRPr="00533B8C">
                <w:rPr>
                  <w:b/>
                  <w:bCs/>
                  <w:sz w:val="16"/>
                  <w:szCs w:val="16"/>
                  <w:rPrChange w:id="344" w:author="finnet" w:date="2022-12-23T07:45:00Z">
                    <w:rPr>
                      <w:b/>
                      <w:bCs/>
                    </w:rPr>
                  </w:rPrChange>
                </w:rPr>
                <w:instrText xml:space="preserve"> NUMPAGES  </w:instrText>
              </w:r>
              <w:r w:rsidRPr="00533B8C">
                <w:rPr>
                  <w:b/>
                  <w:bCs/>
                  <w:sz w:val="16"/>
                  <w:szCs w:val="16"/>
                  <w:rPrChange w:id="345" w:author="finnet" w:date="2022-12-23T07:45:00Z">
                    <w:rPr>
                      <w:b/>
                      <w:bCs/>
                    </w:rPr>
                  </w:rPrChange>
                </w:rPr>
                <w:fldChar w:fldCharType="separate"/>
              </w:r>
              <w:r w:rsidRPr="00533B8C">
                <w:rPr>
                  <w:b/>
                  <w:bCs/>
                  <w:noProof/>
                  <w:sz w:val="16"/>
                  <w:szCs w:val="16"/>
                  <w:rPrChange w:id="346" w:author="finnet" w:date="2022-12-23T07:45:00Z">
                    <w:rPr>
                      <w:b/>
                      <w:bCs/>
                      <w:noProof/>
                    </w:rPr>
                  </w:rPrChange>
                </w:rPr>
                <w:t>2</w:t>
              </w:r>
              <w:r w:rsidRPr="00533B8C">
                <w:rPr>
                  <w:b/>
                  <w:bCs/>
                  <w:sz w:val="16"/>
                  <w:szCs w:val="16"/>
                  <w:rPrChange w:id="347" w:author="finnet" w:date="2022-12-23T07:45:00Z">
                    <w:rPr>
                      <w:b/>
                      <w:bCs/>
                    </w:rPr>
                  </w:rPrChange>
                </w:rPr>
                <w:fldChar w:fldCharType="end"/>
              </w:r>
            </w:ins>
          </w:p>
          <w:p w14:paraId="71D8497C" w14:textId="77777777" w:rsidR="00533B8C" w:rsidRPr="00533B8C" w:rsidRDefault="00533B8C">
            <w:pPr>
              <w:pStyle w:val="Footer"/>
              <w:jc w:val="center"/>
              <w:rPr>
                <w:ins w:id="348" w:author="finnet" w:date="2022-12-23T07:44:00Z"/>
                <w:b/>
                <w:bCs/>
                <w:sz w:val="16"/>
                <w:szCs w:val="16"/>
                <w:rPrChange w:id="349" w:author="finnet" w:date="2022-12-23T07:45:00Z">
                  <w:rPr>
                    <w:ins w:id="350" w:author="finnet" w:date="2022-12-23T07:44:00Z"/>
                    <w:b/>
                    <w:bCs/>
                  </w:rPr>
                </w:rPrChange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2"/>
              <w:gridCol w:w="3102"/>
              <w:gridCol w:w="3103"/>
            </w:tblGrid>
            <w:tr w:rsidR="00533B8C" w:rsidRPr="00533B8C" w14:paraId="7BC43221" w14:textId="77777777" w:rsidTr="00533B8C">
              <w:trPr>
                <w:ins w:id="351" w:author="finnet" w:date="2022-12-23T07:44:00Z"/>
              </w:trPr>
              <w:tc>
                <w:tcPr>
                  <w:tcW w:w="3102" w:type="dxa"/>
                </w:tcPr>
                <w:p w14:paraId="063B87CC" w14:textId="77777777" w:rsidR="00533B8C" w:rsidRDefault="00533B8C" w:rsidP="00533B8C">
                  <w:pPr>
                    <w:pStyle w:val="Footer"/>
                    <w:tabs>
                      <w:tab w:val="clear" w:pos="4680"/>
                      <w:tab w:val="clear" w:pos="9360"/>
                      <w:tab w:val="right" w:pos="2886"/>
                    </w:tabs>
                    <w:rPr>
                      <w:ins w:id="352" w:author="finnet" w:date="2022-12-23T07:45:00Z"/>
                      <w:sz w:val="16"/>
                      <w:szCs w:val="16"/>
                    </w:rPr>
                  </w:pPr>
                  <w:proofErr w:type="spellStart"/>
                  <w:ins w:id="353" w:author="finnet" w:date="2022-12-23T07:44:00Z">
                    <w:r w:rsidRPr="00533B8C">
                      <w:rPr>
                        <w:sz w:val="16"/>
                        <w:szCs w:val="16"/>
                        <w:rPrChange w:id="354" w:author="finnet" w:date="2022-12-23T07:45:00Z">
                          <w:rPr/>
                        </w:rPrChange>
                      </w:rPr>
                      <w:t>Paraf</w:t>
                    </w:r>
                  </w:ins>
                  <w:proofErr w:type="spellEnd"/>
                  <w:ins w:id="355" w:author="finnet" w:date="2022-12-23T07:45:00Z">
                    <w:r w:rsidRPr="00533B8C">
                      <w:rPr>
                        <w:sz w:val="16"/>
                        <w:szCs w:val="16"/>
                        <w:rPrChange w:id="356" w:author="finnet" w:date="2022-12-23T07:4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533B8C">
                      <w:rPr>
                        <w:sz w:val="16"/>
                        <w:szCs w:val="16"/>
                        <w:rPrChange w:id="357" w:author="finnet" w:date="2022-12-23T07:45:00Z">
                          <w:rPr/>
                        </w:rPrChange>
                      </w:rPr>
                      <w:t>Telkomsel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ab/>
                    </w:r>
                  </w:ins>
                </w:p>
                <w:p w14:paraId="7809F094" w14:textId="4176D0F8" w:rsidR="00533B8C" w:rsidRPr="00533B8C" w:rsidRDefault="00533B8C">
                  <w:pPr>
                    <w:pStyle w:val="Footer"/>
                    <w:tabs>
                      <w:tab w:val="clear" w:pos="4680"/>
                      <w:tab w:val="clear" w:pos="9360"/>
                      <w:tab w:val="right" w:pos="2886"/>
                    </w:tabs>
                    <w:rPr>
                      <w:ins w:id="358" w:author="finnet" w:date="2022-12-23T07:44:00Z"/>
                      <w:sz w:val="16"/>
                      <w:szCs w:val="16"/>
                      <w:rPrChange w:id="359" w:author="finnet" w:date="2022-12-23T07:45:00Z">
                        <w:rPr>
                          <w:ins w:id="360" w:author="finnet" w:date="2022-12-23T07:44:00Z"/>
                        </w:rPr>
                      </w:rPrChange>
                    </w:rPr>
                    <w:pPrChange w:id="361" w:author="finnet" w:date="2022-12-23T07:45:00Z">
                      <w:pPr>
                        <w:pStyle w:val="Footer"/>
                        <w:jc w:val="center"/>
                      </w:pPr>
                    </w:pPrChange>
                  </w:pPr>
                </w:p>
              </w:tc>
              <w:tc>
                <w:tcPr>
                  <w:tcW w:w="3102" w:type="dxa"/>
                </w:tcPr>
                <w:p w14:paraId="305F6397" w14:textId="270BD57C" w:rsidR="00533B8C" w:rsidRPr="00533B8C" w:rsidRDefault="00533B8C">
                  <w:pPr>
                    <w:pStyle w:val="Footer"/>
                    <w:rPr>
                      <w:ins w:id="362" w:author="finnet" w:date="2022-12-23T07:44:00Z"/>
                      <w:sz w:val="16"/>
                      <w:szCs w:val="16"/>
                      <w:rPrChange w:id="363" w:author="finnet" w:date="2022-12-23T07:45:00Z">
                        <w:rPr>
                          <w:ins w:id="364" w:author="finnet" w:date="2022-12-23T07:44:00Z"/>
                        </w:rPr>
                      </w:rPrChange>
                    </w:rPr>
                    <w:pPrChange w:id="365" w:author="finnet" w:date="2022-12-23T07:44:00Z">
                      <w:pPr>
                        <w:pStyle w:val="Footer"/>
                        <w:jc w:val="center"/>
                      </w:pPr>
                    </w:pPrChange>
                  </w:pPr>
                  <w:proofErr w:type="spellStart"/>
                  <w:ins w:id="366" w:author="finnet" w:date="2022-12-23T07:45:00Z">
                    <w:r w:rsidRPr="00533B8C">
                      <w:rPr>
                        <w:sz w:val="16"/>
                        <w:szCs w:val="16"/>
                        <w:rPrChange w:id="367" w:author="finnet" w:date="2022-12-23T07:45:00Z">
                          <w:rPr/>
                        </w:rPrChange>
                      </w:rPr>
                      <w:t>Paraf</w:t>
                    </w:r>
                    <w:proofErr w:type="spellEnd"/>
                    <w:r w:rsidRPr="00533B8C">
                      <w:rPr>
                        <w:sz w:val="16"/>
                        <w:szCs w:val="16"/>
                        <w:rPrChange w:id="368" w:author="finnet" w:date="2022-12-23T07:4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533B8C">
                      <w:rPr>
                        <w:sz w:val="16"/>
                        <w:szCs w:val="16"/>
                        <w:rPrChange w:id="369" w:author="finnet" w:date="2022-12-23T07:45:00Z">
                          <w:rPr/>
                        </w:rPrChange>
                      </w:rPr>
                      <w:t>Finnet</w:t>
                    </w:r>
                  </w:ins>
                  <w:proofErr w:type="spellEnd"/>
                </w:p>
              </w:tc>
              <w:tc>
                <w:tcPr>
                  <w:tcW w:w="3103" w:type="dxa"/>
                </w:tcPr>
                <w:p w14:paraId="567C5B37" w14:textId="2314C513" w:rsidR="00533B8C" w:rsidRPr="00533B8C" w:rsidRDefault="00533B8C">
                  <w:pPr>
                    <w:pStyle w:val="Footer"/>
                    <w:rPr>
                      <w:ins w:id="370" w:author="finnet" w:date="2022-12-23T07:44:00Z"/>
                      <w:sz w:val="16"/>
                      <w:szCs w:val="16"/>
                      <w:rPrChange w:id="371" w:author="finnet" w:date="2022-12-23T07:45:00Z">
                        <w:rPr>
                          <w:ins w:id="372" w:author="finnet" w:date="2022-12-23T07:44:00Z"/>
                        </w:rPr>
                      </w:rPrChange>
                    </w:rPr>
                    <w:pPrChange w:id="373" w:author="finnet" w:date="2022-12-23T07:44:00Z">
                      <w:pPr>
                        <w:pStyle w:val="Footer"/>
                        <w:jc w:val="center"/>
                      </w:pPr>
                    </w:pPrChange>
                  </w:pPr>
                  <w:proofErr w:type="spellStart"/>
                  <w:ins w:id="374" w:author="finnet" w:date="2022-12-23T07:45:00Z">
                    <w:r w:rsidRPr="00533B8C">
                      <w:rPr>
                        <w:sz w:val="16"/>
                        <w:szCs w:val="16"/>
                        <w:rPrChange w:id="375" w:author="finnet" w:date="2022-12-23T07:45:00Z">
                          <w:rPr/>
                        </w:rPrChange>
                      </w:rPr>
                      <w:t>Paraf</w:t>
                    </w:r>
                    <w:proofErr w:type="spellEnd"/>
                    <w:r w:rsidRPr="00533B8C">
                      <w:rPr>
                        <w:sz w:val="16"/>
                        <w:szCs w:val="16"/>
                        <w:rPrChange w:id="376" w:author="finnet" w:date="2022-12-23T07:45:00Z">
                          <w:rPr/>
                        </w:rPrChange>
                      </w:rPr>
                      <w:t xml:space="preserve"> Bank</w:t>
                    </w:r>
                  </w:ins>
                </w:p>
              </w:tc>
            </w:tr>
          </w:tbl>
          <w:p w14:paraId="6CE51124" w14:textId="0E4D0B2A" w:rsidR="00D12975" w:rsidRDefault="00000000">
            <w:pPr>
              <w:pStyle w:val="Footer"/>
              <w:jc w:val="center"/>
              <w:pPrChange w:id="377" w:author="finnet" w:date="2022-12-23T07:44:00Z">
                <w:pPr/>
              </w:pPrChange>
            </w:pPr>
          </w:p>
          <w:customXmlInsRangeStart w:id="378" w:author="finnet" w:date="2022-12-23T07:44:00Z"/>
        </w:sdtContent>
      </w:sdt>
      <w:customXmlInsRangeEnd w:id="378"/>
      <w:customXmlInsRangeStart w:id="379" w:author="finnet" w:date="2022-12-23T07:44:00Z"/>
    </w:sdtContent>
  </w:sdt>
  <w:customXmlInsRangeEnd w:id="3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8A8D" w14:textId="77777777" w:rsidR="005D7B98" w:rsidRDefault="005D7B98" w:rsidP="00F703B0">
      <w:r>
        <w:separator/>
      </w:r>
    </w:p>
  </w:footnote>
  <w:footnote w:type="continuationSeparator" w:id="0">
    <w:p w14:paraId="59F8C5A8" w14:textId="77777777" w:rsidR="005D7B98" w:rsidRDefault="005D7B98" w:rsidP="00F70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8EB5" w14:textId="1A0F0619" w:rsidR="00435AD9" w:rsidRDefault="00435AD9">
    <w:pPr>
      <w:pStyle w:val="Header"/>
    </w:pPr>
  </w:p>
  <w:p w14:paraId="0FD4FA88" w14:textId="77777777" w:rsidR="00D12975" w:rsidRDefault="00D129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50CD" w14:textId="4D69B1DE" w:rsidR="00435AD9" w:rsidRDefault="00435AD9">
    <w:pPr>
      <w:pStyle w:val="Header"/>
    </w:pPr>
  </w:p>
  <w:p w14:paraId="07EE71BD" w14:textId="77777777" w:rsidR="00D12975" w:rsidRDefault="00D129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10"/>
    <w:multiLevelType w:val="multilevel"/>
    <w:tmpl w:val="C8E44A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2A"/>
    <w:multiLevelType w:val="multilevel"/>
    <w:tmpl w:val="0000002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476A55"/>
    <w:multiLevelType w:val="hybridMultilevel"/>
    <w:tmpl w:val="30245DC0"/>
    <w:lvl w:ilvl="0" w:tplc="1EECA89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F5365"/>
    <w:multiLevelType w:val="hybridMultilevel"/>
    <w:tmpl w:val="9BFEC874"/>
    <w:lvl w:ilvl="0" w:tplc="CCC41300">
      <w:start w:val="1"/>
      <w:numFmt w:val="lowerLetter"/>
      <w:lvlText w:val="%1."/>
      <w:lvlJc w:val="righ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777B0F"/>
    <w:multiLevelType w:val="hybridMultilevel"/>
    <w:tmpl w:val="48A693F8"/>
    <w:lvl w:ilvl="0" w:tplc="E758BD9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1A94EA88">
      <w:start w:val="1"/>
      <w:numFmt w:val="decimal"/>
      <w:lvlText w:val="6.2.%2."/>
      <w:lvlJc w:val="left"/>
      <w:pPr>
        <w:ind w:left="720" w:hanging="360"/>
      </w:pPr>
      <w:rPr>
        <w:rFonts w:hint="default"/>
      </w:rPr>
    </w:lvl>
    <w:lvl w:ilvl="2" w:tplc="A8A2CAD2">
      <w:start w:val="1"/>
      <w:numFmt w:val="decimal"/>
      <w:lvlText w:val="6.2.2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14D7F"/>
    <w:multiLevelType w:val="hybridMultilevel"/>
    <w:tmpl w:val="8AD0C682"/>
    <w:lvl w:ilvl="0" w:tplc="58A8B3E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A5C8A"/>
    <w:multiLevelType w:val="hybridMultilevel"/>
    <w:tmpl w:val="C55010B4"/>
    <w:lvl w:ilvl="0" w:tplc="1ECAAA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246F3"/>
    <w:multiLevelType w:val="hybridMultilevel"/>
    <w:tmpl w:val="A7AE50C8"/>
    <w:lvl w:ilvl="0" w:tplc="C0DC651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0E7846D0"/>
    <w:multiLevelType w:val="hybridMultilevel"/>
    <w:tmpl w:val="1FF443FC"/>
    <w:lvl w:ilvl="0" w:tplc="78FA81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82A9B"/>
    <w:multiLevelType w:val="hybridMultilevel"/>
    <w:tmpl w:val="7B60AC32"/>
    <w:lvl w:ilvl="0" w:tplc="8C2A8F7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B80EE0"/>
    <w:multiLevelType w:val="hybridMultilevel"/>
    <w:tmpl w:val="CA78D7DA"/>
    <w:lvl w:ilvl="0" w:tplc="728E20CC">
      <w:start w:val="1"/>
      <w:numFmt w:val="lowerLetter"/>
      <w:lvlText w:val="%1."/>
      <w:lvlJc w:val="left"/>
      <w:pPr>
        <w:ind w:left="900" w:hanging="360"/>
      </w:pPr>
      <w:rPr>
        <w:rFonts w:hint="default"/>
        <w:i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5372125"/>
    <w:multiLevelType w:val="hybridMultilevel"/>
    <w:tmpl w:val="40F45E74"/>
    <w:lvl w:ilvl="0" w:tplc="126E7008">
      <w:start w:val="1"/>
      <w:numFmt w:val="decimal"/>
      <w:lvlText w:val="21.%1"/>
      <w:lvlJc w:val="left"/>
      <w:pPr>
        <w:ind w:left="284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15B62424"/>
    <w:multiLevelType w:val="hybridMultilevel"/>
    <w:tmpl w:val="49CEF946"/>
    <w:lvl w:ilvl="0" w:tplc="A30CB5A6">
      <w:start w:val="1"/>
      <w:numFmt w:val="decimal"/>
      <w:lvlText w:val="18.%1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54BE1"/>
    <w:multiLevelType w:val="hybridMultilevel"/>
    <w:tmpl w:val="7A9893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7582E3E"/>
    <w:multiLevelType w:val="hybridMultilevel"/>
    <w:tmpl w:val="C5E8E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63332C"/>
    <w:multiLevelType w:val="hybridMultilevel"/>
    <w:tmpl w:val="998AAF9A"/>
    <w:lvl w:ilvl="0" w:tplc="38EC384E">
      <w:start w:val="1"/>
      <w:numFmt w:val="decimal"/>
      <w:lvlText w:val="22.%1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" w:hanging="360"/>
      </w:pPr>
    </w:lvl>
    <w:lvl w:ilvl="2" w:tplc="0409001B" w:tentative="1">
      <w:start w:val="1"/>
      <w:numFmt w:val="lowerRoman"/>
      <w:lvlText w:val="%3."/>
      <w:lvlJc w:val="right"/>
      <w:pPr>
        <w:ind w:left="1113" w:hanging="180"/>
      </w:pPr>
    </w:lvl>
    <w:lvl w:ilvl="3" w:tplc="0409000F" w:tentative="1">
      <w:start w:val="1"/>
      <w:numFmt w:val="decimal"/>
      <w:lvlText w:val="%4."/>
      <w:lvlJc w:val="left"/>
      <w:pPr>
        <w:ind w:left="1833" w:hanging="360"/>
      </w:pPr>
    </w:lvl>
    <w:lvl w:ilvl="4" w:tplc="04090019" w:tentative="1">
      <w:start w:val="1"/>
      <w:numFmt w:val="lowerLetter"/>
      <w:lvlText w:val="%5."/>
      <w:lvlJc w:val="left"/>
      <w:pPr>
        <w:ind w:left="2553" w:hanging="360"/>
      </w:pPr>
    </w:lvl>
    <w:lvl w:ilvl="5" w:tplc="0409001B" w:tentative="1">
      <w:start w:val="1"/>
      <w:numFmt w:val="lowerRoman"/>
      <w:lvlText w:val="%6."/>
      <w:lvlJc w:val="right"/>
      <w:pPr>
        <w:ind w:left="3273" w:hanging="180"/>
      </w:pPr>
    </w:lvl>
    <w:lvl w:ilvl="6" w:tplc="0409000F" w:tentative="1">
      <w:start w:val="1"/>
      <w:numFmt w:val="decimal"/>
      <w:lvlText w:val="%7."/>
      <w:lvlJc w:val="left"/>
      <w:pPr>
        <w:ind w:left="3993" w:hanging="360"/>
      </w:pPr>
    </w:lvl>
    <w:lvl w:ilvl="7" w:tplc="04090019" w:tentative="1">
      <w:start w:val="1"/>
      <w:numFmt w:val="lowerLetter"/>
      <w:lvlText w:val="%8."/>
      <w:lvlJc w:val="left"/>
      <w:pPr>
        <w:ind w:left="4713" w:hanging="360"/>
      </w:pPr>
    </w:lvl>
    <w:lvl w:ilvl="8" w:tplc="0409001B" w:tentative="1">
      <w:start w:val="1"/>
      <w:numFmt w:val="lowerRoman"/>
      <w:lvlText w:val="%9."/>
      <w:lvlJc w:val="right"/>
      <w:pPr>
        <w:ind w:left="5433" w:hanging="180"/>
      </w:pPr>
    </w:lvl>
  </w:abstractNum>
  <w:abstractNum w:abstractNumId="18" w15:restartNumberingAfterBreak="0">
    <w:nsid w:val="1B722D34"/>
    <w:multiLevelType w:val="multilevel"/>
    <w:tmpl w:val="4A8C6DB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1B844C0A"/>
    <w:multiLevelType w:val="hybridMultilevel"/>
    <w:tmpl w:val="38384A9C"/>
    <w:lvl w:ilvl="0" w:tplc="92C87E5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0C4D6C"/>
    <w:multiLevelType w:val="hybridMultilevel"/>
    <w:tmpl w:val="3872C60C"/>
    <w:lvl w:ilvl="0" w:tplc="2C32D638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38D0265"/>
    <w:multiLevelType w:val="hybridMultilevel"/>
    <w:tmpl w:val="29E80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054D5F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CD606494">
      <w:start w:val="1"/>
      <w:numFmt w:val="decimal"/>
      <w:lvlText w:val="%3."/>
      <w:lvlJc w:val="right"/>
      <w:pPr>
        <w:ind w:left="2160" w:hanging="180"/>
      </w:pPr>
      <w:rPr>
        <w:rFonts w:ascii="Calibri" w:eastAsia="Times New Roman" w:hAnsi="Calibri" w:cs="Calibri"/>
      </w:rPr>
    </w:lvl>
    <w:lvl w:ilvl="3" w:tplc="EEF49896">
      <w:start w:val="1"/>
      <w:numFmt w:val="lowerLetter"/>
      <w:lvlText w:val="%4."/>
      <w:lvlJc w:val="left"/>
      <w:pPr>
        <w:ind w:left="2880" w:hanging="360"/>
      </w:pPr>
      <w:rPr>
        <w:rFonts w:ascii="Calibri" w:eastAsia="Times New Roman" w:hAnsi="Calibri" w:cs="Calibri"/>
      </w:rPr>
    </w:lvl>
    <w:lvl w:ilvl="4" w:tplc="297CBFD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B21422"/>
    <w:multiLevelType w:val="hybridMultilevel"/>
    <w:tmpl w:val="218E8B18"/>
    <w:lvl w:ilvl="0" w:tplc="63C8457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996907"/>
    <w:multiLevelType w:val="hybridMultilevel"/>
    <w:tmpl w:val="D7B00D7E"/>
    <w:lvl w:ilvl="0" w:tplc="7F346E9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53A37"/>
    <w:multiLevelType w:val="hybridMultilevel"/>
    <w:tmpl w:val="936C13C6"/>
    <w:lvl w:ilvl="0" w:tplc="DB6C55B4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AE07D1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9E022D"/>
    <w:multiLevelType w:val="hybridMultilevel"/>
    <w:tmpl w:val="4C3AA74A"/>
    <w:lvl w:ilvl="0" w:tplc="1F2888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2BB574CE"/>
    <w:multiLevelType w:val="hybridMultilevel"/>
    <w:tmpl w:val="DBE20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312A814">
      <w:start w:val="1"/>
      <w:numFmt w:val="decimal"/>
      <w:lvlText w:val="%2."/>
      <w:lvlJc w:val="left"/>
      <w:pPr>
        <w:ind w:left="2070" w:hanging="360"/>
      </w:pPr>
      <w:rPr>
        <w:rFonts w:ascii="Calibri" w:eastAsia="Times New Roman" w:hAnsi="Calibri" w:cs="Calibri"/>
      </w:rPr>
    </w:lvl>
    <w:lvl w:ilvl="2" w:tplc="CCC41300">
      <w:start w:val="1"/>
      <w:numFmt w:val="lowerLetter"/>
      <w:lvlText w:val="%3."/>
      <w:lvlJc w:val="right"/>
      <w:pPr>
        <w:ind w:left="2160" w:hanging="180"/>
      </w:pPr>
      <w:rPr>
        <w:rFonts w:ascii="Calibri" w:eastAsia="Times New Roman" w:hAnsi="Calibri" w:cs="Calibri"/>
        <w:i w:val="0"/>
      </w:rPr>
    </w:lvl>
    <w:lvl w:ilvl="3" w:tplc="82B61FE4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Calibr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9D4359"/>
    <w:multiLevelType w:val="hybridMultilevel"/>
    <w:tmpl w:val="2050E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A15868"/>
    <w:multiLevelType w:val="hybridMultilevel"/>
    <w:tmpl w:val="3872C60C"/>
    <w:lvl w:ilvl="0" w:tplc="2C32D638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2DAB418A"/>
    <w:multiLevelType w:val="hybridMultilevel"/>
    <w:tmpl w:val="001C8D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F713A9"/>
    <w:multiLevelType w:val="multilevel"/>
    <w:tmpl w:val="143C9FDE"/>
    <w:lvl w:ilvl="0">
      <w:start w:val="1"/>
      <w:numFmt w:val="decimal"/>
      <w:lvlText w:val="34.%1 "/>
      <w:lvlJc w:val="left"/>
      <w:pPr>
        <w:tabs>
          <w:tab w:val="num" w:pos="432"/>
        </w:tabs>
        <w:ind w:left="446" w:hanging="446"/>
      </w:pPr>
      <w:rPr>
        <w:rFonts w:ascii="Calibri" w:hAnsi="Calibri" w:cs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61"/>
      </w:pPr>
      <w:rPr>
        <w:rFonts w:hint="default"/>
        <w:b w:val="0"/>
        <w:sz w:val="22"/>
        <w:szCs w:val="22"/>
      </w:rPr>
    </w:lvl>
    <w:lvl w:ilvl="2">
      <w:start w:val="1"/>
      <w:numFmt w:val="lowerRoman"/>
      <w:lvlText w:val="(%3)"/>
      <w:lvlJc w:val="left"/>
      <w:pPr>
        <w:tabs>
          <w:tab w:val="num" w:pos="1339"/>
        </w:tabs>
        <w:ind w:left="1440" w:hanging="533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814"/>
        </w:tabs>
        <w:ind w:left="1987" w:hanging="54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5"/>
        </w:tabs>
        <w:ind w:left="2405" w:hanging="605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2E372BAD"/>
    <w:multiLevelType w:val="hybridMultilevel"/>
    <w:tmpl w:val="E2E05496"/>
    <w:lvl w:ilvl="0" w:tplc="D3086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E693B7F"/>
    <w:multiLevelType w:val="hybridMultilevel"/>
    <w:tmpl w:val="7F623634"/>
    <w:lvl w:ilvl="0" w:tplc="12B864F4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3B2875"/>
    <w:multiLevelType w:val="hybridMultilevel"/>
    <w:tmpl w:val="AAD4F4A0"/>
    <w:lvl w:ilvl="0" w:tplc="6B90D870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8296452A">
      <w:start w:val="1"/>
      <w:numFmt w:val="lowerLetter"/>
      <w:lvlText w:val="%2.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dstrike w:val="0"/>
        <w:sz w:val="22"/>
        <w:u w:val="none"/>
        <w:effect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0315FA"/>
    <w:multiLevelType w:val="hybridMultilevel"/>
    <w:tmpl w:val="D80CD0EE"/>
    <w:lvl w:ilvl="0" w:tplc="04090019">
      <w:start w:val="1"/>
      <w:numFmt w:val="lowerLetter"/>
      <w:lvlText w:val="%1."/>
      <w:lvlJc w:val="left"/>
      <w:pPr>
        <w:ind w:left="4230" w:hanging="360"/>
      </w:pPr>
    </w:lvl>
    <w:lvl w:ilvl="1" w:tplc="04090019">
      <w:start w:val="1"/>
      <w:numFmt w:val="lowerLetter"/>
      <w:lvlText w:val="%2."/>
      <w:lvlJc w:val="left"/>
      <w:pPr>
        <w:ind w:left="4950" w:hanging="360"/>
      </w:pPr>
    </w:lvl>
    <w:lvl w:ilvl="2" w:tplc="0AE07D12">
      <w:start w:val="1"/>
      <w:numFmt w:val="lowerRoman"/>
      <w:lvlText w:val="(%3)"/>
      <w:lvlJc w:val="left"/>
      <w:pPr>
        <w:ind w:left="62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5" w15:restartNumberingAfterBreak="0">
    <w:nsid w:val="30BD067E"/>
    <w:multiLevelType w:val="hybridMultilevel"/>
    <w:tmpl w:val="69FECD44"/>
    <w:lvl w:ilvl="0" w:tplc="EB641B6C">
      <w:start w:val="1"/>
      <w:numFmt w:val="decimal"/>
      <w:lvlText w:val="4.%1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BA5C55"/>
    <w:multiLevelType w:val="hybridMultilevel"/>
    <w:tmpl w:val="8E9A24AE"/>
    <w:lvl w:ilvl="0" w:tplc="74FA3004">
      <w:start w:val="1"/>
      <w:numFmt w:val="decimal"/>
      <w:lvlText w:val="7.%1"/>
      <w:lvlJc w:val="left"/>
      <w:pPr>
        <w:ind w:left="8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2700A"/>
    <w:multiLevelType w:val="hybridMultilevel"/>
    <w:tmpl w:val="465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2B13F8"/>
    <w:multiLevelType w:val="hybridMultilevel"/>
    <w:tmpl w:val="F39064CE"/>
    <w:lvl w:ilvl="0" w:tplc="C7883ABE">
      <w:start w:val="1"/>
      <w:numFmt w:val="decimal"/>
      <w:lvlText w:val="14.%1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DC0CC4"/>
    <w:multiLevelType w:val="hybridMultilevel"/>
    <w:tmpl w:val="47923E44"/>
    <w:lvl w:ilvl="0" w:tplc="3AA6669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379514F8"/>
    <w:multiLevelType w:val="hybridMultilevel"/>
    <w:tmpl w:val="DDF0DEC6"/>
    <w:lvl w:ilvl="0" w:tplc="D8D4E208">
      <w:start w:val="1"/>
      <w:numFmt w:val="decimal"/>
      <w:lvlText w:val="24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F36F1C"/>
    <w:multiLevelType w:val="hybridMultilevel"/>
    <w:tmpl w:val="E4762C6A"/>
    <w:lvl w:ilvl="0" w:tplc="6B90D870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238C0A0E">
      <w:start w:val="1"/>
      <w:numFmt w:val="decimal"/>
      <w:lvlText w:val="15.1.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647886"/>
    <w:multiLevelType w:val="hybridMultilevel"/>
    <w:tmpl w:val="59AA6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707531"/>
    <w:multiLevelType w:val="hybridMultilevel"/>
    <w:tmpl w:val="445042A2"/>
    <w:lvl w:ilvl="0" w:tplc="D24648B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5F7C7B"/>
    <w:multiLevelType w:val="hybridMultilevel"/>
    <w:tmpl w:val="59AA6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484FBB"/>
    <w:multiLevelType w:val="hybridMultilevel"/>
    <w:tmpl w:val="C57A71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490432"/>
    <w:multiLevelType w:val="multilevel"/>
    <w:tmpl w:val="D26E7D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Calibri" w:eastAsiaTheme="minorHAnsi" w:hAnsi="Calibri" w:cs="Calibri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4CAB7745"/>
    <w:multiLevelType w:val="hybridMultilevel"/>
    <w:tmpl w:val="E4B492E6"/>
    <w:lvl w:ilvl="0" w:tplc="DAD6C612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AD7AC1"/>
    <w:multiLevelType w:val="hybridMultilevel"/>
    <w:tmpl w:val="3C4C9256"/>
    <w:lvl w:ilvl="0" w:tplc="0AE07D1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8A14B1"/>
    <w:multiLevelType w:val="hybridMultilevel"/>
    <w:tmpl w:val="09A67C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E24696"/>
    <w:multiLevelType w:val="hybridMultilevel"/>
    <w:tmpl w:val="E0083AFA"/>
    <w:lvl w:ilvl="0" w:tplc="083E82F8">
      <w:start w:val="1"/>
      <w:numFmt w:val="decimal"/>
      <w:lvlText w:val="2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6D1EB1"/>
    <w:multiLevelType w:val="hybridMultilevel"/>
    <w:tmpl w:val="6B8A24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321F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 w15:restartNumberingAfterBreak="0">
    <w:nsid w:val="54465360"/>
    <w:multiLevelType w:val="hybridMultilevel"/>
    <w:tmpl w:val="F4E6D8B4"/>
    <w:lvl w:ilvl="0" w:tplc="56DC9014">
      <w:start w:val="1"/>
      <w:numFmt w:val="lowerRoman"/>
      <w:lvlText w:val="(%1)"/>
      <w:lvlJc w:val="left"/>
      <w:pPr>
        <w:ind w:left="16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555B4931"/>
    <w:multiLevelType w:val="multilevel"/>
    <w:tmpl w:val="0298CD66"/>
    <w:lvl w:ilvl="0">
      <w:start w:val="19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18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 w15:restartNumberingAfterBreak="0">
    <w:nsid w:val="564673E5"/>
    <w:multiLevelType w:val="hybridMultilevel"/>
    <w:tmpl w:val="90989DE2"/>
    <w:lvl w:ilvl="0" w:tplc="6900A8D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57466E72"/>
    <w:multiLevelType w:val="hybridMultilevel"/>
    <w:tmpl w:val="6EEA9854"/>
    <w:lvl w:ilvl="0" w:tplc="B85AEA9E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FE7193"/>
    <w:multiLevelType w:val="hybridMultilevel"/>
    <w:tmpl w:val="0ACC8A8A"/>
    <w:lvl w:ilvl="0" w:tplc="41025924">
      <w:start w:val="1"/>
      <w:numFmt w:val="decimal"/>
      <w:lvlText w:val="%1)"/>
      <w:lvlJc w:val="left"/>
      <w:pPr>
        <w:ind w:left="1620" w:hanging="720"/>
      </w:pPr>
      <w:rPr>
        <w:rFonts w:ascii="Calibri" w:eastAsiaTheme="minorHAnsi" w:hAnsi="Calibri" w:cs="Tahom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 w15:restartNumberingAfterBreak="0">
    <w:nsid w:val="58322E8E"/>
    <w:multiLevelType w:val="hybridMultilevel"/>
    <w:tmpl w:val="D80CD0EE"/>
    <w:lvl w:ilvl="0" w:tplc="04090019">
      <w:start w:val="1"/>
      <w:numFmt w:val="lowerLetter"/>
      <w:lvlText w:val="%1."/>
      <w:lvlJc w:val="left"/>
      <w:pPr>
        <w:ind w:left="4230" w:hanging="360"/>
      </w:pPr>
    </w:lvl>
    <w:lvl w:ilvl="1" w:tplc="04090019">
      <w:start w:val="1"/>
      <w:numFmt w:val="lowerLetter"/>
      <w:lvlText w:val="%2."/>
      <w:lvlJc w:val="left"/>
      <w:pPr>
        <w:ind w:left="4950" w:hanging="360"/>
      </w:pPr>
    </w:lvl>
    <w:lvl w:ilvl="2" w:tplc="0AE07D12">
      <w:start w:val="1"/>
      <w:numFmt w:val="lowerRoman"/>
      <w:lvlText w:val="(%3)"/>
      <w:lvlJc w:val="left"/>
      <w:pPr>
        <w:ind w:left="62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9" w15:restartNumberingAfterBreak="0">
    <w:nsid w:val="5DFB3844"/>
    <w:multiLevelType w:val="multilevel"/>
    <w:tmpl w:val="07489E6E"/>
    <w:lvl w:ilvl="0">
      <w:start w:val="1"/>
      <w:numFmt w:val="decimal"/>
      <w:lvlText w:val="36.%1 "/>
      <w:lvlJc w:val="left"/>
      <w:pPr>
        <w:tabs>
          <w:tab w:val="num" w:pos="432"/>
        </w:tabs>
        <w:ind w:left="446" w:hanging="446"/>
      </w:pPr>
      <w:rPr>
        <w:rFonts w:ascii="Calibri" w:hAnsi="Calibri" w:cs="Arial" w:hint="default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61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339"/>
        </w:tabs>
        <w:ind w:left="1440" w:hanging="533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814"/>
        </w:tabs>
        <w:ind w:left="1987" w:hanging="54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5"/>
        </w:tabs>
        <w:ind w:left="2405" w:hanging="605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60" w15:restartNumberingAfterBreak="0">
    <w:nsid w:val="61FB1800"/>
    <w:multiLevelType w:val="hybridMultilevel"/>
    <w:tmpl w:val="EB12A62C"/>
    <w:lvl w:ilvl="0" w:tplc="68CE0A82">
      <w:start w:val="1"/>
      <w:numFmt w:val="lowerRoman"/>
      <w:lvlText w:val="(%1)"/>
      <w:lvlJc w:val="left"/>
      <w:pPr>
        <w:ind w:left="1620" w:hanging="72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1" w15:restartNumberingAfterBreak="0">
    <w:nsid w:val="623B3400"/>
    <w:multiLevelType w:val="hybridMultilevel"/>
    <w:tmpl w:val="465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3E2A5C"/>
    <w:multiLevelType w:val="hybridMultilevel"/>
    <w:tmpl w:val="67AA5900"/>
    <w:lvl w:ilvl="0" w:tplc="1C2AC406">
      <w:start w:val="1"/>
      <w:numFmt w:val="lowerRoman"/>
      <w:lvlText w:val="(%1)"/>
      <w:lvlJc w:val="left"/>
      <w:pPr>
        <w:ind w:left="3240" w:hanging="72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706BBF"/>
    <w:multiLevelType w:val="hybridMultilevel"/>
    <w:tmpl w:val="685865C4"/>
    <w:lvl w:ilvl="0" w:tplc="76D2E4AC">
      <w:start w:val="1"/>
      <w:numFmt w:val="decimal"/>
      <w:lvlText w:val="%1)"/>
      <w:lvlJc w:val="left"/>
      <w:pPr>
        <w:ind w:left="1620" w:hanging="720"/>
      </w:pPr>
      <w:rPr>
        <w:rFonts w:ascii="Calibri" w:eastAsiaTheme="minorHAnsi" w:hAnsi="Calibri" w:cs="Tahom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4" w15:restartNumberingAfterBreak="0">
    <w:nsid w:val="663C5653"/>
    <w:multiLevelType w:val="hybridMultilevel"/>
    <w:tmpl w:val="0A2E00EE"/>
    <w:lvl w:ilvl="0" w:tplc="B90EC494">
      <w:start w:val="1"/>
      <w:numFmt w:val="decimal"/>
      <w:lvlText w:val="10.%1"/>
      <w:lvlJc w:val="left"/>
      <w:pPr>
        <w:ind w:left="729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872832"/>
    <w:multiLevelType w:val="hybridMultilevel"/>
    <w:tmpl w:val="049C38AC"/>
    <w:lvl w:ilvl="0" w:tplc="DD5A8216">
      <w:start w:val="1"/>
      <w:numFmt w:val="lowerLetter"/>
      <w:lvlText w:val="%1."/>
      <w:lvlJc w:val="left"/>
      <w:pPr>
        <w:ind w:left="900" w:hanging="360"/>
      </w:pPr>
      <w:rPr>
        <w:rFonts w:ascii="Calibri" w:hAnsi="Calibri" w:cs="Aria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6" w15:restartNumberingAfterBreak="0">
    <w:nsid w:val="67480CE5"/>
    <w:multiLevelType w:val="hybridMultilevel"/>
    <w:tmpl w:val="4F062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C135AF"/>
    <w:multiLevelType w:val="hybridMultilevel"/>
    <w:tmpl w:val="8094510E"/>
    <w:lvl w:ilvl="0" w:tplc="5B04065E">
      <w:start w:val="1"/>
      <w:numFmt w:val="decimal"/>
      <w:lvlText w:val="2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A55127"/>
    <w:multiLevelType w:val="multilevel"/>
    <w:tmpl w:val="4618734A"/>
    <w:lvl w:ilvl="0">
      <w:start w:val="28"/>
      <w:numFmt w:val="decimal"/>
      <w:lvlText w:val="%1"/>
      <w:lvlJc w:val="left"/>
      <w:pPr>
        <w:ind w:left="384" w:hanging="384"/>
      </w:pPr>
      <w:rPr>
        <w:rFonts w:ascii="Calibri" w:hAnsi="Calibri" w:cs="Arial" w:hint="default"/>
      </w:rPr>
    </w:lvl>
    <w:lvl w:ilvl="1">
      <w:start w:val="1"/>
      <w:numFmt w:val="decimal"/>
      <w:lvlText w:val="30.%2"/>
      <w:lvlJc w:val="left"/>
      <w:pPr>
        <w:ind w:left="384" w:hanging="384"/>
      </w:pPr>
      <w:rPr>
        <w:rFonts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cs="Arial" w:hint="default"/>
      </w:rPr>
    </w:lvl>
  </w:abstractNum>
  <w:abstractNum w:abstractNumId="69" w15:restartNumberingAfterBreak="0">
    <w:nsid w:val="6BFE3E79"/>
    <w:multiLevelType w:val="hybridMultilevel"/>
    <w:tmpl w:val="4B50C54C"/>
    <w:lvl w:ilvl="0" w:tplc="93186B68">
      <w:start w:val="1"/>
      <w:numFmt w:val="decimal"/>
      <w:lvlText w:val="17.%1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A874B6"/>
    <w:multiLevelType w:val="hybridMultilevel"/>
    <w:tmpl w:val="5E429334"/>
    <w:lvl w:ilvl="0" w:tplc="95D6B37A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B24D3F"/>
    <w:multiLevelType w:val="hybridMultilevel"/>
    <w:tmpl w:val="638A3CEE"/>
    <w:lvl w:ilvl="0" w:tplc="5C56D9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4905FD"/>
    <w:multiLevelType w:val="hybridMultilevel"/>
    <w:tmpl w:val="3066349A"/>
    <w:lvl w:ilvl="0" w:tplc="B8D413F0">
      <w:start w:val="1"/>
      <w:numFmt w:val="decimal"/>
      <w:lvlText w:val="31.%1 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EF40C3"/>
    <w:multiLevelType w:val="hybridMultilevel"/>
    <w:tmpl w:val="C5E8E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5E5662"/>
    <w:multiLevelType w:val="hybridMultilevel"/>
    <w:tmpl w:val="EC2AA0DC"/>
    <w:lvl w:ilvl="0" w:tplc="C7E0685C">
      <w:start w:val="1"/>
      <w:numFmt w:val="decimal"/>
      <w:lvlText w:val="27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1720B5"/>
    <w:multiLevelType w:val="hybridMultilevel"/>
    <w:tmpl w:val="A73C3C1E"/>
    <w:lvl w:ilvl="0" w:tplc="883A98FA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C705C4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C2AC406">
      <w:start w:val="1"/>
      <w:numFmt w:val="lowerRoman"/>
      <w:lvlText w:val="(%4)"/>
      <w:lvlJc w:val="left"/>
      <w:pPr>
        <w:ind w:left="3240" w:hanging="720"/>
      </w:pPr>
      <w:rPr>
        <w:rFonts w:ascii="Calibri" w:hAnsi="Calibri" w:cs="Arial" w:hint="default"/>
      </w:rPr>
    </w:lvl>
    <w:lvl w:ilvl="4" w:tplc="1C2AC406">
      <w:start w:val="1"/>
      <w:numFmt w:val="lowerRoman"/>
      <w:lvlText w:val="(%5)"/>
      <w:lvlJc w:val="left"/>
      <w:pPr>
        <w:ind w:left="3600" w:hanging="360"/>
      </w:pPr>
      <w:rPr>
        <w:rFonts w:ascii="Calibri" w:hAnsi="Calibri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F6901"/>
    <w:multiLevelType w:val="hybridMultilevel"/>
    <w:tmpl w:val="56849F5A"/>
    <w:lvl w:ilvl="0" w:tplc="CB8EA8B6">
      <w:start w:val="1"/>
      <w:numFmt w:val="decimal"/>
      <w:lvlText w:val="12.%1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AE13B9"/>
    <w:multiLevelType w:val="hybridMultilevel"/>
    <w:tmpl w:val="8D6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CD606494">
      <w:start w:val="1"/>
      <w:numFmt w:val="decimal"/>
      <w:lvlText w:val="%3."/>
      <w:lvlJc w:val="right"/>
      <w:pPr>
        <w:ind w:left="2160" w:hanging="180"/>
      </w:pPr>
      <w:rPr>
        <w:rFonts w:ascii="Calibri" w:eastAsia="Times New Roman" w:hAnsi="Calibri" w:cs="Calibri"/>
      </w:rPr>
    </w:lvl>
    <w:lvl w:ilvl="3" w:tplc="EEF49896">
      <w:start w:val="1"/>
      <w:numFmt w:val="lowerLetter"/>
      <w:lvlText w:val="%4."/>
      <w:lvlJc w:val="left"/>
      <w:pPr>
        <w:ind w:left="2880" w:hanging="360"/>
      </w:pPr>
      <w:rPr>
        <w:rFonts w:ascii="Calibri" w:eastAsia="Times New Roman" w:hAnsi="Calibri" w:cs="Calibri"/>
      </w:rPr>
    </w:lvl>
    <w:lvl w:ilvl="4" w:tplc="297CBFD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E970FB"/>
    <w:multiLevelType w:val="hybridMultilevel"/>
    <w:tmpl w:val="4D4273F0"/>
    <w:lvl w:ilvl="0" w:tplc="3B6CF5F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0950">
    <w:abstractNumId w:val="73"/>
  </w:num>
  <w:num w:numId="2" w16cid:durableId="1878002680">
    <w:abstractNumId w:val="42"/>
  </w:num>
  <w:num w:numId="3" w16cid:durableId="49885682">
    <w:abstractNumId w:val="34"/>
  </w:num>
  <w:num w:numId="4" w16cid:durableId="142434399">
    <w:abstractNumId w:val="61"/>
  </w:num>
  <w:num w:numId="5" w16cid:durableId="208956800">
    <w:abstractNumId w:val="49"/>
  </w:num>
  <w:num w:numId="6" w16cid:durableId="1376150966">
    <w:abstractNumId w:val="19"/>
  </w:num>
  <w:num w:numId="7" w16cid:durableId="1791701253">
    <w:abstractNumId w:val="22"/>
  </w:num>
  <w:num w:numId="8" w16cid:durableId="1807506020">
    <w:abstractNumId w:val="35"/>
  </w:num>
  <w:num w:numId="9" w16cid:durableId="1762339323">
    <w:abstractNumId w:val="7"/>
  </w:num>
  <w:num w:numId="10" w16cid:durableId="609240590">
    <w:abstractNumId w:val="6"/>
  </w:num>
  <w:num w:numId="11" w16cid:durableId="1356619859">
    <w:abstractNumId w:val="36"/>
  </w:num>
  <w:num w:numId="12" w16cid:durableId="1535967451">
    <w:abstractNumId w:val="8"/>
  </w:num>
  <w:num w:numId="13" w16cid:durableId="852887029">
    <w:abstractNumId w:val="64"/>
  </w:num>
  <w:num w:numId="14" w16cid:durableId="1822964622">
    <w:abstractNumId w:val="23"/>
  </w:num>
  <w:num w:numId="15" w16cid:durableId="1517305378">
    <w:abstractNumId w:val="76"/>
  </w:num>
  <w:num w:numId="16" w16cid:durableId="1821071831">
    <w:abstractNumId w:val="5"/>
  </w:num>
  <w:num w:numId="17" w16cid:durableId="1435663089">
    <w:abstractNumId w:val="38"/>
  </w:num>
  <w:num w:numId="18" w16cid:durableId="1697193867">
    <w:abstractNumId w:val="41"/>
  </w:num>
  <w:num w:numId="19" w16cid:durableId="1245840087">
    <w:abstractNumId w:val="75"/>
  </w:num>
  <w:num w:numId="20" w16cid:durableId="338235725">
    <w:abstractNumId w:val="69"/>
  </w:num>
  <w:num w:numId="21" w16cid:durableId="246116809">
    <w:abstractNumId w:val="14"/>
  </w:num>
  <w:num w:numId="22" w16cid:durableId="1315377409">
    <w:abstractNumId w:val="56"/>
  </w:num>
  <w:num w:numId="23" w16cid:durableId="1094282785">
    <w:abstractNumId w:val="4"/>
  </w:num>
  <w:num w:numId="24" w16cid:durableId="1569267671">
    <w:abstractNumId w:val="13"/>
  </w:num>
  <w:num w:numId="25" w16cid:durableId="1522278096">
    <w:abstractNumId w:val="17"/>
  </w:num>
  <w:num w:numId="26" w16cid:durableId="39668387">
    <w:abstractNumId w:val="50"/>
  </w:num>
  <w:num w:numId="27" w16cid:durableId="2074769096">
    <w:abstractNumId w:val="74"/>
  </w:num>
  <w:num w:numId="28" w16cid:durableId="1458983726">
    <w:abstractNumId w:val="18"/>
  </w:num>
  <w:num w:numId="29" w16cid:durableId="485821788">
    <w:abstractNumId w:val="46"/>
  </w:num>
  <w:num w:numId="30" w16cid:durableId="305624771">
    <w:abstractNumId w:val="33"/>
  </w:num>
  <w:num w:numId="31" w16cid:durableId="1287157310">
    <w:abstractNumId w:val="51"/>
  </w:num>
  <w:num w:numId="32" w16cid:durableId="1766414557">
    <w:abstractNumId w:val="12"/>
  </w:num>
  <w:num w:numId="33" w16cid:durableId="129634922">
    <w:abstractNumId w:val="71"/>
  </w:num>
  <w:num w:numId="34" w16cid:durableId="1477145335">
    <w:abstractNumId w:val="70"/>
  </w:num>
  <w:num w:numId="35" w16cid:durableId="1682270372">
    <w:abstractNumId w:val="62"/>
  </w:num>
  <w:num w:numId="36" w16cid:durableId="696541770">
    <w:abstractNumId w:val="54"/>
  </w:num>
  <w:num w:numId="37" w16cid:durableId="445201961">
    <w:abstractNumId w:val="29"/>
  </w:num>
  <w:num w:numId="38" w16cid:durableId="419302164">
    <w:abstractNumId w:val="15"/>
  </w:num>
  <w:num w:numId="39" w16cid:durableId="98648585">
    <w:abstractNumId w:val="68"/>
  </w:num>
  <w:num w:numId="40" w16cid:durableId="1768497439">
    <w:abstractNumId w:val="67"/>
  </w:num>
  <w:num w:numId="41" w16cid:durableId="234241710">
    <w:abstractNumId w:val="25"/>
  </w:num>
  <w:num w:numId="42" w16cid:durableId="1809200703">
    <w:abstractNumId w:val="78"/>
  </w:num>
  <w:num w:numId="43" w16cid:durableId="498928080">
    <w:abstractNumId w:val="40"/>
  </w:num>
  <w:num w:numId="44" w16cid:durableId="1749382747">
    <w:abstractNumId w:val="9"/>
  </w:num>
  <w:num w:numId="45" w16cid:durableId="1405253880">
    <w:abstractNumId w:val="45"/>
  </w:num>
  <w:num w:numId="46" w16cid:durableId="648944623">
    <w:abstractNumId w:val="72"/>
  </w:num>
  <w:num w:numId="47" w16cid:durableId="1024942723">
    <w:abstractNumId w:val="24"/>
  </w:num>
  <w:num w:numId="48" w16cid:durableId="2026007126">
    <w:abstractNumId w:val="66"/>
  </w:num>
  <w:num w:numId="49" w16cid:durableId="437528713">
    <w:abstractNumId w:val="2"/>
  </w:num>
  <w:num w:numId="50" w16cid:durableId="1104182457">
    <w:abstractNumId w:val="3"/>
  </w:num>
  <w:num w:numId="51" w16cid:durableId="1603341839">
    <w:abstractNumId w:val="1"/>
  </w:num>
  <w:num w:numId="52" w16cid:durableId="1993945161">
    <w:abstractNumId w:val="48"/>
  </w:num>
  <w:num w:numId="53" w16cid:durableId="1338578394">
    <w:abstractNumId w:val="0"/>
  </w:num>
  <w:num w:numId="54" w16cid:durableId="1241718592">
    <w:abstractNumId w:val="27"/>
  </w:num>
  <w:num w:numId="55" w16cid:durableId="1991859587">
    <w:abstractNumId w:val="26"/>
  </w:num>
  <w:num w:numId="56" w16cid:durableId="1481072366">
    <w:abstractNumId w:val="21"/>
  </w:num>
  <w:num w:numId="57" w16cid:durableId="647823494">
    <w:abstractNumId w:val="77"/>
  </w:num>
  <w:num w:numId="58" w16cid:durableId="2087530728">
    <w:abstractNumId w:val="31"/>
  </w:num>
  <w:num w:numId="59" w16cid:durableId="272633151">
    <w:abstractNumId w:val="43"/>
  </w:num>
  <w:num w:numId="60" w16cid:durableId="1488207337">
    <w:abstractNumId w:val="10"/>
  </w:num>
  <w:num w:numId="61" w16cid:durableId="729110872">
    <w:abstractNumId w:val="39"/>
  </w:num>
  <w:num w:numId="62" w16cid:durableId="489097248">
    <w:abstractNumId w:val="11"/>
  </w:num>
  <w:num w:numId="63" w16cid:durableId="1444424810">
    <w:abstractNumId w:val="30"/>
  </w:num>
  <w:num w:numId="64" w16cid:durableId="856044793">
    <w:abstractNumId w:val="59"/>
  </w:num>
  <w:num w:numId="65" w16cid:durableId="14769692">
    <w:abstractNumId w:val="47"/>
  </w:num>
  <w:num w:numId="66" w16cid:durableId="1197692103">
    <w:abstractNumId w:val="37"/>
  </w:num>
  <w:num w:numId="67" w16cid:durableId="1245726113">
    <w:abstractNumId w:val="16"/>
  </w:num>
  <w:num w:numId="68" w16cid:durableId="207035235">
    <w:abstractNumId w:val="44"/>
  </w:num>
  <w:num w:numId="69" w16cid:durableId="468589914">
    <w:abstractNumId w:val="58"/>
  </w:num>
  <w:num w:numId="70" w16cid:durableId="1371681779">
    <w:abstractNumId w:val="28"/>
  </w:num>
  <w:num w:numId="71" w16cid:durableId="1526014921">
    <w:abstractNumId w:val="63"/>
  </w:num>
  <w:num w:numId="72" w16cid:durableId="1214849189">
    <w:abstractNumId w:val="32"/>
  </w:num>
  <w:num w:numId="73" w16cid:durableId="1306813598">
    <w:abstractNumId w:val="20"/>
  </w:num>
  <w:num w:numId="74" w16cid:durableId="1564489791">
    <w:abstractNumId w:val="57"/>
  </w:num>
  <w:num w:numId="75" w16cid:durableId="1096056497">
    <w:abstractNumId w:val="55"/>
  </w:num>
  <w:num w:numId="76" w16cid:durableId="1266811448">
    <w:abstractNumId w:val="65"/>
  </w:num>
  <w:num w:numId="77" w16cid:durableId="1848864689">
    <w:abstractNumId w:val="60"/>
  </w:num>
  <w:num w:numId="78" w16cid:durableId="1544899007">
    <w:abstractNumId w:val="53"/>
  </w:num>
  <w:num w:numId="79" w16cid:durableId="1076633047">
    <w:abstractNumId w:val="52"/>
  </w:num>
  <w:numIdMacAtCleanup w:val="7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nnet">
    <w15:presenceInfo w15:providerId="None" w15:userId="finnet"/>
  </w15:person>
  <w15:person w15:author="Ananda Delma Rizikia">
    <w15:presenceInfo w15:providerId="Windows Live" w15:userId="902db666415bca63"/>
  </w15:person>
  <w15:person w15:author="fiki_muttaqin">
    <w15:presenceInfo w15:providerId="AD" w15:userId="S::fiki_muttaqin@telkomsel.co.id::92220f4d-730c-4250-acf3-13cc9d7a3b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D"/>
    <w:rsid w:val="00001350"/>
    <w:rsid w:val="000029AC"/>
    <w:rsid w:val="00005C6E"/>
    <w:rsid w:val="000064C3"/>
    <w:rsid w:val="00010715"/>
    <w:rsid w:val="000148A9"/>
    <w:rsid w:val="000204E9"/>
    <w:rsid w:val="000231AC"/>
    <w:rsid w:val="00023953"/>
    <w:rsid w:val="00024911"/>
    <w:rsid w:val="0002498C"/>
    <w:rsid w:val="000256A7"/>
    <w:rsid w:val="00030777"/>
    <w:rsid w:val="00034583"/>
    <w:rsid w:val="000345D2"/>
    <w:rsid w:val="0003586F"/>
    <w:rsid w:val="0003745D"/>
    <w:rsid w:val="00041CE3"/>
    <w:rsid w:val="000432DC"/>
    <w:rsid w:val="000442AC"/>
    <w:rsid w:val="00046F8A"/>
    <w:rsid w:val="00047B36"/>
    <w:rsid w:val="0005130E"/>
    <w:rsid w:val="000530CD"/>
    <w:rsid w:val="00053CF7"/>
    <w:rsid w:val="00056495"/>
    <w:rsid w:val="00061E7C"/>
    <w:rsid w:val="00063872"/>
    <w:rsid w:val="0007095E"/>
    <w:rsid w:val="000709D2"/>
    <w:rsid w:val="0007582C"/>
    <w:rsid w:val="00080980"/>
    <w:rsid w:val="00082E54"/>
    <w:rsid w:val="00086FA4"/>
    <w:rsid w:val="00090A9D"/>
    <w:rsid w:val="000959F7"/>
    <w:rsid w:val="000A300A"/>
    <w:rsid w:val="000A71ED"/>
    <w:rsid w:val="000A749E"/>
    <w:rsid w:val="000B2504"/>
    <w:rsid w:val="000B3CEB"/>
    <w:rsid w:val="000B479C"/>
    <w:rsid w:val="000B76FD"/>
    <w:rsid w:val="000C240E"/>
    <w:rsid w:val="000C4175"/>
    <w:rsid w:val="000C4935"/>
    <w:rsid w:val="000C50EC"/>
    <w:rsid w:val="000C57F4"/>
    <w:rsid w:val="000D2B18"/>
    <w:rsid w:val="000D3C03"/>
    <w:rsid w:val="000D4866"/>
    <w:rsid w:val="000D6226"/>
    <w:rsid w:val="000E177F"/>
    <w:rsid w:val="000E3E17"/>
    <w:rsid w:val="000E66F1"/>
    <w:rsid w:val="000F1571"/>
    <w:rsid w:val="000F30EA"/>
    <w:rsid w:val="000F47A5"/>
    <w:rsid w:val="00100640"/>
    <w:rsid w:val="00103441"/>
    <w:rsid w:val="00107D25"/>
    <w:rsid w:val="001149CA"/>
    <w:rsid w:val="001150E6"/>
    <w:rsid w:val="00116B93"/>
    <w:rsid w:val="001209BF"/>
    <w:rsid w:val="00120B79"/>
    <w:rsid w:val="0012106B"/>
    <w:rsid w:val="0012128E"/>
    <w:rsid w:val="00122291"/>
    <w:rsid w:val="00127097"/>
    <w:rsid w:val="00130356"/>
    <w:rsid w:val="001304BB"/>
    <w:rsid w:val="00132ACE"/>
    <w:rsid w:val="00133813"/>
    <w:rsid w:val="0013788A"/>
    <w:rsid w:val="00137E05"/>
    <w:rsid w:val="0014137F"/>
    <w:rsid w:val="0014171C"/>
    <w:rsid w:val="00142339"/>
    <w:rsid w:val="00144157"/>
    <w:rsid w:val="00146B0A"/>
    <w:rsid w:val="00150C1A"/>
    <w:rsid w:val="0015187A"/>
    <w:rsid w:val="00151AE5"/>
    <w:rsid w:val="00151C34"/>
    <w:rsid w:val="0016108F"/>
    <w:rsid w:val="00162707"/>
    <w:rsid w:val="00167FBC"/>
    <w:rsid w:val="00170ACC"/>
    <w:rsid w:val="0017578C"/>
    <w:rsid w:val="001760DA"/>
    <w:rsid w:val="00183EAF"/>
    <w:rsid w:val="0018751C"/>
    <w:rsid w:val="00191D27"/>
    <w:rsid w:val="00193953"/>
    <w:rsid w:val="001946FD"/>
    <w:rsid w:val="001957A4"/>
    <w:rsid w:val="001A03C1"/>
    <w:rsid w:val="001A04C0"/>
    <w:rsid w:val="001A6526"/>
    <w:rsid w:val="001A6F0A"/>
    <w:rsid w:val="001A7D49"/>
    <w:rsid w:val="001B1DC6"/>
    <w:rsid w:val="001B2C11"/>
    <w:rsid w:val="001B318D"/>
    <w:rsid w:val="001B45CA"/>
    <w:rsid w:val="001B692A"/>
    <w:rsid w:val="001C0C98"/>
    <w:rsid w:val="001C2A69"/>
    <w:rsid w:val="001C3221"/>
    <w:rsid w:val="001D0024"/>
    <w:rsid w:val="001D10C9"/>
    <w:rsid w:val="001D3E3C"/>
    <w:rsid w:val="001D4241"/>
    <w:rsid w:val="001E0EC1"/>
    <w:rsid w:val="001E0FDD"/>
    <w:rsid w:val="001E1429"/>
    <w:rsid w:val="001E454D"/>
    <w:rsid w:val="001E5315"/>
    <w:rsid w:val="001E5F40"/>
    <w:rsid w:val="001E6D91"/>
    <w:rsid w:val="001E7C9D"/>
    <w:rsid w:val="001F4CBB"/>
    <w:rsid w:val="001F704F"/>
    <w:rsid w:val="00200B9B"/>
    <w:rsid w:val="00205344"/>
    <w:rsid w:val="00214128"/>
    <w:rsid w:val="00214CD4"/>
    <w:rsid w:val="00215850"/>
    <w:rsid w:val="00220A60"/>
    <w:rsid w:val="00221B3D"/>
    <w:rsid w:val="00221D35"/>
    <w:rsid w:val="00224798"/>
    <w:rsid w:val="00226285"/>
    <w:rsid w:val="00231BED"/>
    <w:rsid w:val="00232EB7"/>
    <w:rsid w:val="002349CE"/>
    <w:rsid w:val="0024241E"/>
    <w:rsid w:val="002426AF"/>
    <w:rsid w:val="002448B5"/>
    <w:rsid w:val="00245E57"/>
    <w:rsid w:val="00246955"/>
    <w:rsid w:val="00255366"/>
    <w:rsid w:val="002553EB"/>
    <w:rsid w:val="00262480"/>
    <w:rsid w:val="00262D7D"/>
    <w:rsid w:val="002649F8"/>
    <w:rsid w:val="0026627B"/>
    <w:rsid w:val="0026742C"/>
    <w:rsid w:val="002703D3"/>
    <w:rsid w:val="00275815"/>
    <w:rsid w:val="002766F8"/>
    <w:rsid w:val="00276BF6"/>
    <w:rsid w:val="0027727D"/>
    <w:rsid w:val="002803C1"/>
    <w:rsid w:val="00280960"/>
    <w:rsid w:val="00282BCA"/>
    <w:rsid w:val="0029111E"/>
    <w:rsid w:val="002917DB"/>
    <w:rsid w:val="00293ECA"/>
    <w:rsid w:val="00295BC9"/>
    <w:rsid w:val="002A04F9"/>
    <w:rsid w:val="002A343C"/>
    <w:rsid w:val="002A4948"/>
    <w:rsid w:val="002A4CAE"/>
    <w:rsid w:val="002A5A88"/>
    <w:rsid w:val="002A5D5E"/>
    <w:rsid w:val="002A744F"/>
    <w:rsid w:val="002B3290"/>
    <w:rsid w:val="002B3917"/>
    <w:rsid w:val="002B5908"/>
    <w:rsid w:val="002C7478"/>
    <w:rsid w:val="002D0AEE"/>
    <w:rsid w:val="002D4AFE"/>
    <w:rsid w:val="002D5969"/>
    <w:rsid w:val="002E2B71"/>
    <w:rsid w:val="002E36A2"/>
    <w:rsid w:val="002E3BDD"/>
    <w:rsid w:val="002E40E5"/>
    <w:rsid w:val="002E4807"/>
    <w:rsid w:val="002E4C6E"/>
    <w:rsid w:val="002E6998"/>
    <w:rsid w:val="002F0FD8"/>
    <w:rsid w:val="002F2143"/>
    <w:rsid w:val="002F3B9C"/>
    <w:rsid w:val="002F4225"/>
    <w:rsid w:val="002F5610"/>
    <w:rsid w:val="002F656A"/>
    <w:rsid w:val="002F6BF4"/>
    <w:rsid w:val="00302263"/>
    <w:rsid w:val="00303FA6"/>
    <w:rsid w:val="00306137"/>
    <w:rsid w:val="0031481C"/>
    <w:rsid w:val="00316D0B"/>
    <w:rsid w:val="003202C7"/>
    <w:rsid w:val="00320720"/>
    <w:rsid w:val="00320A39"/>
    <w:rsid w:val="00320A8D"/>
    <w:rsid w:val="00322C5B"/>
    <w:rsid w:val="00322CC5"/>
    <w:rsid w:val="003231B3"/>
    <w:rsid w:val="003239B6"/>
    <w:rsid w:val="00324742"/>
    <w:rsid w:val="003249D8"/>
    <w:rsid w:val="00324A2C"/>
    <w:rsid w:val="003251C3"/>
    <w:rsid w:val="0032726C"/>
    <w:rsid w:val="003306E9"/>
    <w:rsid w:val="00332075"/>
    <w:rsid w:val="00333489"/>
    <w:rsid w:val="0033553F"/>
    <w:rsid w:val="003379BE"/>
    <w:rsid w:val="003418A7"/>
    <w:rsid w:val="003425CE"/>
    <w:rsid w:val="0034508F"/>
    <w:rsid w:val="00345534"/>
    <w:rsid w:val="0034793F"/>
    <w:rsid w:val="003509A8"/>
    <w:rsid w:val="00351122"/>
    <w:rsid w:val="00353D58"/>
    <w:rsid w:val="00354EFA"/>
    <w:rsid w:val="0035702D"/>
    <w:rsid w:val="003626D4"/>
    <w:rsid w:val="00366246"/>
    <w:rsid w:val="00370961"/>
    <w:rsid w:val="003816F7"/>
    <w:rsid w:val="00381FCB"/>
    <w:rsid w:val="003857E8"/>
    <w:rsid w:val="003858F9"/>
    <w:rsid w:val="0039104A"/>
    <w:rsid w:val="0039143B"/>
    <w:rsid w:val="00396F69"/>
    <w:rsid w:val="003A0F43"/>
    <w:rsid w:val="003A2AD8"/>
    <w:rsid w:val="003A3765"/>
    <w:rsid w:val="003A5E9C"/>
    <w:rsid w:val="003B32C8"/>
    <w:rsid w:val="003B32E1"/>
    <w:rsid w:val="003B67C8"/>
    <w:rsid w:val="003C0533"/>
    <w:rsid w:val="003D1013"/>
    <w:rsid w:val="003D1E6A"/>
    <w:rsid w:val="003D3090"/>
    <w:rsid w:val="003D51BA"/>
    <w:rsid w:val="003D5DCB"/>
    <w:rsid w:val="003E16A6"/>
    <w:rsid w:val="003E2FBE"/>
    <w:rsid w:val="003E3AFA"/>
    <w:rsid w:val="003E3CA3"/>
    <w:rsid w:val="003E632C"/>
    <w:rsid w:val="003E645A"/>
    <w:rsid w:val="003E7D47"/>
    <w:rsid w:val="003F0E9F"/>
    <w:rsid w:val="003F22B8"/>
    <w:rsid w:val="003F3099"/>
    <w:rsid w:val="003F3553"/>
    <w:rsid w:val="003F46B9"/>
    <w:rsid w:val="003F4850"/>
    <w:rsid w:val="00402913"/>
    <w:rsid w:val="00403FDC"/>
    <w:rsid w:val="00404828"/>
    <w:rsid w:val="0040576B"/>
    <w:rsid w:val="00406046"/>
    <w:rsid w:val="004061AB"/>
    <w:rsid w:val="00411609"/>
    <w:rsid w:val="00417CB3"/>
    <w:rsid w:val="00422BFA"/>
    <w:rsid w:val="0042378B"/>
    <w:rsid w:val="00423BFA"/>
    <w:rsid w:val="00435AD9"/>
    <w:rsid w:val="0044409D"/>
    <w:rsid w:val="004448CF"/>
    <w:rsid w:val="004450C7"/>
    <w:rsid w:val="00453976"/>
    <w:rsid w:val="00454AAB"/>
    <w:rsid w:val="00456811"/>
    <w:rsid w:val="00456E60"/>
    <w:rsid w:val="00457CA2"/>
    <w:rsid w:val="00460FAA"/>
    <w:rsid w:val="0046188E"/>
    <w:rsid w:val="00462056"/>
    <w:rsid w:val="00466D81"/>
    <w:rsid w:val="004676FF"/>
    <w:rsid w:val="00470A80"/>
    <w:rsid w:val="00472728"/>
    <w:rsid w:val="00472DF2"/>
    <w:rsid w:val="00475AC7"/>
    <w:rsid w:val="0048333B"/>
    <w:rsid w:val="00483A14"/>
    <w:rsid w:val="004846A4"/>
    <w:rsid w:val="00487D2A"/>
    <w:rsid w:val="00497589"/>
    <w:rsid w:val="004A366B"/>
    <w:rsid w:val="004A4573"/>
    <w:rsid w:val="004A52F6"/>
    <w:rsid w:val="004A592B"/>
    <w:rsid w:val="004B17C1"/>
    <w:rsid w:val="004B2E56"/>
    <w:rsid w:val="004B3EF0"/>
    <w:rsid w:val="004C47ED"/>
    <w:rsid w:val="004C68E7"/>
    <w:rsid w:val="004D1B7E"/>
    <w:rsid w:val="004D5BF5"/>
    <w:rsid w:val="004D633B"/>
    <w:rsid w:val="004D7BD6"/>
    <w:rsid w:val="004E715B"/>
    <w:rsid w:val="004F1BB1"/>
    <w:rsid w:val="004F7870"/>
    <w:rsid w:val="004F7C9B"/>
    <w:rsid w:val="00501A8B"/>
    <w:rsid w:val="005023C8"/>
    <w:rsid w:val="00504BA7"/>
    <w:rsid w:val="00506E74"/>
    <w:rsid w:val="00507E7E"/>
    <w:rsid w:val="00514C19"/>
    <w:rsid w:val="005172E2"/>
    <w:rsid w:val="00517408"/>
    <w:rsid w:val="00523886"/>
    <w:rsid w:val="00530417"/>
    <w:rsid w:val="00530DCB"/>
    <w:rsid w:val="00533B8C"/>
    <w:rsid w:val="0053468D"/>
    <w:rsid w:val="00535AF8"/>
    <w:rsid w:val="00536CBF"/>
    <w:rsid w:val="005409D7"/>
    <w:rsid w:val="00541E9A"/>
    <w:rsid w:val="00542A2A"/>
    <w:rsid w:val="00543B7D"/>
    <w:rsid w:val="005453D5"/>
    <w:rsid w:val="0054721A"/>
    <w:rsid w:val="005472FA"/>
    <w:rsid w:val="00547C13"/>
    <w:rsid w:val="0055041B"/>
    <w:rsid w:val="005574DC"/>
    <w:rsid w:val="00563FD1"/>
    <w:rsid w:val="005653A8"/>
    <w:rsid w:val="00565D47"/>
    <w:rsid w:val="00571193"/>
    <w:rsid w:val="00572690"/>
    <w:rsid w:val="00572F38"/>
    <w:rsid w:val="00581452"/>
    <w:rsid w:val="00581913"/>
    <w:rsid w:val="00583F78"/>
    <w:rsid w:val="00585B42"/>
    <w:rsid w:val="00587554"/>
    <w:rsid w:val="005913BC"/>
    <w:rsid w:val="00591EA0"/>
    <w:rsid w:val="00592775"/>
    <w:rsid w:val="00592AF9"/>
    <w:rsid w:val="00593796"/>
    <w:rsid w:val="00594BB5"/>
    <w:rsid w:val="00597E30"/>
    <w:rsid w:val="005A26C8"/>
    <w:rsid w:val="005A5E98"/>
    <w:rsid w:val="005A6C35"/>
    <w:rsid w:val="005B2E2B"/>
    <w:rsid w:val="005B363C"/>
    <w:rsid w:val="005B6C57"/>
    <w:rsid w:val="005C022A"/>
    <w:rsid w:val="005C0451"/>
    <w:rsid w:val="005C1EC2"/>
    <w:rsid w:val="005C4525"/>
    <w:rsid w:val="005C5417"/>
    <w:rsid w:val="005D2154"/>
    <w:rsid w:val="005D562A"/>
    <w:rsid w:val="005D5990"/>
    <w:rsid w:val="005D7B98"/>
    <w:rsid w:val="005E5CEE"/>
    <w:rsid w:val="005E7ECA"/>
    <w:rsid w:val="005F0854"/>
    <w:rsid w:val="005F31FD"/>
    <w:rsid w:val="005F3C62"/>
    <w:rsid w:val="005F7F9D"/>
    <w:rsid w:val="00601004"/>
    <w:rsid w:val="0060464B"/>
    <w:rsid w:val="0060710D"/>
    <w:rsid w:val="006112CF"/>
    <w:rsid w:val="00614AC8"/>
    <w:rsid w:val="00614C8A"/>
    <w:rsid w:val="00615877"/>
    <w:rsid w:val="00617A7D"/>
    <w:rsid w:val="006211B0"/>
    <w:rsid w:val="0062351F"/>
    <w:rsid w:val="0062369A"/>
    <w:rsid w:val="006316C1"/>
    <w:rsid w:val="00631938"/>
    <w:rsid w:val="00632D17"/>
    <w:rsid w:val="00635F82"/>
    <w:rsid w:val="00636E59"/>
    <w:rsid w:val="00640603"/>
    <w:rsid w:val="00642401"/>
    <w:rsid w:val="006439DE"/>
    <w:rsid w:val="00643DCF"/>
    <w:rsid w:val="00645CE5"/>
    <w:rsid w:val="006513CD"/>
    <w:rsid w:val="006514D0"/>
    <w:rsid w:val="00651523"/>
    <w:rsid w:val="00653BB0"/>
    <w:rsid w:val="0065480B"/>
    <w:rsid w:val="00654FB8"/>
    <w:rsid w:val="00657000"/>
    <w:rsid w:val="00663D4C"/>
    <w:rsid w:val="00667D45"/>
    <w:rsid w:val="0067193C"/>
    <w:rsid w:val="006720B4"/>
    <w:rsid w:val="006746E2"/>
    <w:rsid w:val="0067476D"/>
    <w:rsid w:val="00675190"/>
    <w:rsid w:val="0067725F"/>
    <w:rsid w:val="006846E3"/>
    <w:rsid w:val="00687A73"/>
    <w:rsid w:val="00692E47"/>
    <w:rsid w:val="00693169"/>
    <w:rsid w:val="00693E73"/>
    <w:rsid w:val="0069797E"/>
    <w:rsid w:val="006A04E3"/>
    <w:rsid w:val="006A41CC"/>
    <w:rsid w:val="006A5403"/>
    <w:rsid w:val="006B0821"/>
    <w:rsid w:val="006B1864"/>
    <w:rsid w:val="006B1D4A"/>
    <w:rsid w:val="006B24B8"/>
    <w:rsid w:val="006B293A"/>
    <w:rsid w:val="006B618F"/>
    <w:rsid w:val="006B6C60"/>
    <w:rsid w:val="006B7566"/>
    <w:rsid w:val="006D0778"/>
    <w:rsid w:val="006D56C4"/>
    <w:rsid w:val="006D7483"/>
    <w:rsid w:val="006E0125"/>
    <w:rsid w:val="006E2AAD"/>
    <w:rsid w:val="006E352E"/>
    <w:rsid w:val="006E491C"/>
    <w:rsid w:val="006E5409"/>
    <w:rsid w:val="006E5B1B"/>
    <w:rsid w:val="006F5370"/>
    <w:rsid w:val="00700626"/>
    <w:rsid w:val="0070133C"/>
    <w:rsid w:val="00702927"/>
    <w:rsid w:val="00703DB7"/>
    <w:rsid w:val="00704037"/>
    <w:rsid w:val="00706E2E"/>
    <w:rsid w:val="007105DC"/>
    <w:rsid w:val="00710B8C"/>
    <w:rsid w:val="00713804"/>
    <w:rsid w:val="00715434"/>
    <w:rsid w:val="00717E40"/>
    <w:rsid w:val="00720BA5"/>
    <w:rsid w:val="0072782F"/>
    <w:rsid w:val="007308A6"/>
    <w:rsid w:val="007316DC"/>
    <w:rsid w:val="00735647"/>
    <w:rsid w:val="00736692"/>
    <w:rsid w:val="00740C63"/>
    <w:rsid w:val="007423B0"/>
    <w:rsid w:val="00743375"/>
    <w:rsid w:val="00743976"/>
    <w:rsid w:val="00744971"/>
    <w:rsid w:val="0075140C"/>
    <w:rsid w:val="00752D8C"/>
    <w:rsid w:val="0075340E"/>
    <w:rsid w:val="00756F98"/>
    <w:rsid w:val="00757109"/>
    <w:rsid w:val="00757BD7"/>
    <w:rsid w:val="00761CFA"/>
    <w:rsid w:val="00765229"/>
    <w:rsid w:val="00766226"/>
    <w:rsid w:val="00770B4D"/>
    <w:rsid w:val="00770F65"/>
    <w:rsid w:val="00771948"/>
    <w:rsid w:val="00771A61"/>
    <w:rsid w:val="00771E84"/>
    <w:rsid w:val="00782D84"/>
    <w:rsid w:val="0078419B"/>
    <w:rsid w:val="007849D7"/>
    <w:rsid w:val="007855D7"/>
    <w:rsid w:val="00787958"/>
    <w:rsid w:val="007921A2"/>
    <w:rsid w:val="00794096"/>
    <w:rsid w:val="0079441B"/>
    <w:rsid w:val="007975DE"/>
    <w:rsid w:val="00797A06"/>
    <w:rsid w:val="007A1982"/>
    <w:rsid w:val="007A2879"/>
    <w:rsid w:val="007A2C9C"/>
    <w:rsid w:val="007A73B6"/>
    <w:rsid w:val="007B5178"/>
    <w:rsid w:val="007B5F45"/>
    <w:rsid w:val="007B6440"/>
    <w:rsid w:val="007B7DB6"/>
    <w:rsid w:val="007B7DC4"/>
    <w:rsid w:val="007C1601"/>
    <w:rsid w:val="007C3A6C"/>
    <w:rsid w:val="007C5794"/>
    <w:rsid w:val="007D1356"/>
    <w:rsid w:val="007D14D4"/>
    <w:rsid w:val="007D2A3E"/>
    <w:rsid w:val="007D47E5"/>
    <w:rsid w:val="007E0A56"/>
    <w:rsid w:val="007E23CB"/>
    <w:rsid w:val="007F08E1"/>
    <w:rsid w:val="007F1365"/>
    <w:rsid w:val="007F14ED"/>
    <w:rsid w:val="007F3448"/>
    <w:rsid w:val="007F476C"/>
    <w:rsid w:val="007F4EC3"/>
    <w:rsid w:val="007F7BF4"/>
    <w:rsid w:val="00800103"/>
    <w:rsid w:val="00801A60"/>
    <w:rsid w:val="0080616E"/>
    <w:rsid w:val="00811695"/>
    <w:rsid w:val="008146FF"/>
    <w:rsid w:val="00815475"/>
    <w:rsid w:val="008165BE"/>
    <w:rsid w:val="0081712A"/>
    <w:rsid w:val="00823877"/>
    <w:rsid w:val="00823EE2"/>
    <w:rsid w:val="00827379"/>
    <w:rsid w:val="00831E61"/>
    <w:rsid w:val="008333DE"/>
    <w:rsid w:val="00836AA6"/>
    <w:rsid w:val="00836FD1"/>
    <w:rsid w:val="00837CC6"/>
    <w:rsid w:val="008427BD"/>
    <w:rsid w:val="00843922"/>
    <w:rsid w:val="00843A0C"/>
    <w:rsid w:val="008447F4"/>
    <w:rsid w:val="00844839"/>
    <w:rsid w:val="0085260A"/>
    <w:rsid w:val="00852A18"/>
    <w:rsid w:val="00852D3B"/>
    <w:rsid w:val="00863938"/>
    <w:rsid w:val="0086524A"/>
    <w:rsid w:val="008672B8"/>
    <w:rsid w:val="00867B9B"/>
    <w:rsid w:val="008712E9"/>
    <w:rsid w:val="008715DD"/>
    <w:rsid w:val="00871B9A"/>
    <w:rsid w:val="00872A56"/>
    <w:rsid w:val="0087583A"/>
    <w:rsid w:val="00875BA4"/>
    <w:rsid w:val="0087627B"/>
    <w:rsid w:val="008810A4"/>
    <w:rsid w:val="00881218"/>
    <w:rsid w:val="00883EFD"/>
    <w:rsid w:val="008863C1"/>
    <w:rsid w:val="00891E73"/>
    <w:rsid w:val="00895C28"/>
    <w:rsid w:val="00897485"/>
    <w:rsid w:val="008A1D0F"/>
    <w:rsid w:val="008A28DD"/>
    <w:rsid w:val="008A3B98"/>
    <w:rsid w:val="008A5385"/>
    <w:rsid w:val="008A5506"/>
    <w:rsid w:val="008A78B4"/>
    <w:rsid w:val="008B080F"/>
    <w:rsid w:val="008B2923"/>
    <w:rsid w:val="008B3755"/>
    <w:rsid w:val="008B4874"/>
    <w:rsid w:val="008B520F"/>
    <w:rsid w:val="008C12E6"/>
    <w:rsid w:val="008C1580"/>
    <w:rsid w:val="008C5693"/>
    <w:rsid w:val="008D4F5B"/>
    <w:rsid w:val="008D691C"/>
    <w:rsid w:val="008D6A44"/>
    <w:rsid w:val="008E0A82"/>
    <w:rsid w:val="008E3897"/>
    <w:rsid w:val="008E4419"/>
    <w:rsid w:val="008F170D"/>
    <w:rsid w:val="008F37AE"/>
    <w:rsid w:val="008F4284"/>
    <w:rsid w:val="008F5725"/>
    <w:rsid w:val="00900EE9"/>
    <w:rsid w:val="009064E3"/>
    <w:rsid w:val="00907E76"/>
    <w:rsid w:val="009107C3"/>
    <w:rsid w:val="00911234"/>
    <w:rsid w:val="00914A37"/>
    <w:rsid w:val="009172AE"/>
    <w:rsid w:val="009277F6"/>
    <w:rsid w:val="00934461"/>
    <w:rsid w:val="00934847"/>
    <w:rsid w:val="00934F3D"/>
    <w:rsid w:val="009356AC"/>
    <w:rsid w:val="00935C9B"/>
    <w:rsid w:val="00935FF6"/>
    <w:rsid w:val="00936F0D"/>
    <w:rsid w:val="00937526"/>
    <w:rsid w:val="00940FF4"/>
    <w:rsid w:val="0094251E"/>
    <w:rsid w:val="00944A73"/>
    <w:rsid w:val="00945280"/>
    <w:rsid w:val="00954481"/>
    <w:rsid w:val="00964387"/>
    <w:rsid w:val="009643BB"/>
    <w:rsid w:val="009643D2"/>
    <w:rsid w:val="00965AF5"/>
    <w:rsid w:val="009732BA"/>
    <w:rsid w:val="00980643"/>
    <w:rsid w:val="009836CC"/>
    <w:rsid w:val="00985407"/>
    <w:rsid w:val="00985E47"/>
    <w:rsid w:val="00994759"/>
    <w:rsid w:val="00996DB7"/>
    <w:rsid w:val="009A1210"/>
    <w:rsid w:val="009A298A"/>
    <w:rsid w:val="009A456D"/>
    <w:rsid w:val="009A5FD4"/>
    <w:rsid w:val="009B25E2"/>
    <w:rsid w:val="009B3FC0"/>
    <w:rsid w:val="009B5609"/>
    <w:rsid w:val="009B6B9B"/>
    <w:rsid w:val="009C028C"/>
    <w:rsid w:val="009C141B"/>
    <w:rsid w:val="009C1F06"/>
    <w:rsid w:val="009C25A0"/>
    <w:rsid w:val="009C4C3F"/>
    <w:rsid w:val="009C544C"/>
    <w:rsid w:val="009C71D5"/>
    <w:rsid w:val="009D3D47"/>
    <w:rsid w:val="009D75EF"/>
    <w:rsid w:val="009E0FFE"/>
    <w:rsid w:val="009E2B18"/>
    <w:rsid w:val="009E32F7"/>
    <w:rsid w:val="009F2D11"/>
    <w:rsid w:val="009F30AE"/>
    <w:rsid w:val="009F3B00"/>
    <w:rsid w:val="00A000B9"/>
    <w:rsid w:val="00A02D3B"/>
    <w:rsid w:val="00A05D23"/>
    <w:rsid w:val="00A10400"/>
    <w:rsid w:val="00A10844"/>
    <w:rsid w:val="00A11399"/>
    <w:rsid w:val="00A15CBA"/>
    <w:rsid w:val="00A16357"/>
    <w:rsid w:val="00A17362"/>
    <w:rsid w:val="00A243C4"/>
    <w:rsid w:val="00A24D37"/>
    <w:rsid w:val="00A25BDA"/>
    <w:rsid w:val="00A31F55"/>
    <w:rsid w:val="00A36EFC"/>
    <w:rsid w:val="00A37CAD"/>
    <w:rsid w:val="00A43DE9"/>
    <w:rsid w:val="00A449B8"/>
    <w:rsid w:val="00A44DB9"/>
    <w:rsid w:val="00A52A4A"/>
    <w:rsid w:val="00A54E6E"/>
    <w:rsid w:val="00A56BCB"/>
    <w:rsid w:val="00A574DC"/>
    <w:rsid w:val="00A65CE0"/>
    <w:rsid w:val="00A67B61"/>
    <w:rsid w:val="00A75725"/>
    <w:rsid w:val="00A7790E"/>
    <w:rsid w:val="00A77F2B"/>
    <w:rsid w:val="00A8480B"/>
    <w:rsid w:val="00A86628"/>
    <w:rsid w:val="00A871FE"/>
    <w:rsid w:val="00A873F9"/>
    <w:rsid w:val="00A904B9"/>
    <w:rsid w:val="00A9095B"/>
    <w:rsid w:val="00A90A65"/>
    <w:rsid w:val="00A91A6C"/>
    <w:rsid w:val="00A92A2F"/>
    <w:rsid w:val="00A92A30"/>
    <w:rsid w:val="00A92A95"/>
    <w:rsid w:val="00A92EB5"/>
    <w:rsid w:val="00A93CFF"/>
    <w:rsid w:val="00A9708A"/>
    <w:rsid w:val="00AA0C6C"/>
    <w:rsid w:val="00AA10ED"/>
    <w:rsid w:val="00AA2DCD"/>
    <w:rsid w:val="00AA39AF"/>
    <w:rsid w:val="00AA4BF7"/>
    <w:rsid w:val="00AA6970"/>
    <w:rsid w:val="00AA722D"/>
    <w:rsid w:val="00AA7A2D"/>
    <w:rsid w:val="00AA7D45"/>
    <w:rsid w:val="00AB17CE"/>
    <w:rsid w:val="00AB423A"/>
    <w:rsid w:val="00AB42D4"/>
    <w:rsid w:val="00AB4BDA"/>
    <w:rsid w:val="00AB5CB0"/>
    <w:rsid w:val="00AB659C"/>
    <w:rsid w:val="00AB71F6"/>
    <w:rsid w:val="00AC1391"/>
    <w:rsid w:val="00AC1818"/>
    <w:rsid w:val="00AC1ABA"/>
    <w:rsid w:val="00AC5A94"/>
    <w:rsid w:val="00AC670C"/>
    <w:rsid w:val="00AD03D9"/>
    <w:rsid w:val="00AD3F63"/>
    <w:rsid w:val="00AD41BE"/>
    <w:rsid w:val="00AD41DD"/>
    <w:rsid w:val="00AE1C34"/>
    <w:rsid w:val="00AE27BF"/>
    <w:rsid w:val="00AE434D"/>
    <w:rsid w:val="00AE490F"/>
    <w:rsid w:val="00AF4323"/>
    <w:rsid w:val="00AF4703"/>
    <w:rsid w:val="00AF63BA"/>
    <w:rsid w:val="00AF78DB"/>
    <w:rsid w:val="00AF7CE8"/>
    <w:rsid w:val="00B0044C"/>
    <w:rsid w:val="00B0064F"/>
    <w:rsid w:val="00B04F8B"/>
    <w:rsid w:val="00B06558"/>
    <w:rsid w:val="00B06A07"/>
    <w:rsid w:val="00B10C66"/>
    <w:rsid w:val="00B12511"/>
    <w:rsid w:val="00B127C4"/>
    <w:rsid w:val="00B12AD1"/>
    <w:rsid w:val="00B1394C"/>
    <w:rsid w:val="00B147B0"/>
    <w:rsid w:val="00B14B9D"/>
    <w:rsid w:val="00B174AE"/>
    <w:rsid w:val="00B23BD2"/>
    <w:rsid w:val="00B25424"/>
    <w:rsid w:val="00B255CD"/>
    <w:rsid w:val="00B331DA"/>
    <w:rsid w:val="00B3678D"/>
    <w:rsid w:val="00B375BE"/>
    <w:rsid w:val="00B40257"/>
    <w:rsid w:val="00B40C4C"/>
    <w:rsid w:val="00B44419"/>
    <w:rsid w:val="00B44C6D"/>
    <w:rsid w:val="00B479F9"/>
    <w:rsid w:val="00B54177"/>
    <w:rsid w:val="00B61AF9"/>
    <w:rsid w:val="00B641BE"/>
    <w:rsid w:val="00B66E8A"/>
    <w:rsid w:val="00B7181A"/>
    <w:rsid w:val="00B7351D"/>
    <w:rsid w:val="00B742C0"/>
    <w:rsid w:val="00B776F2"/>
    <w:rsid w:val="00B8059B"/>
    <w:rsid w:val="00B8497B"/>
    <w:rsid w:val="00B9190B"/>
    <w:rsid w:val="00B91E22"/>
    <w:rsid w:val="00BA055D"/>
    <w:rsid w:val="00BA1EEF"/>
    <w:rsid w:val="00BA29AA"/>
    <w:rsid w:val="00BA49CD"/>
    <w:rsid w:val="00BA4C56"/>
    <w:rsid w:val="00BA4F1C"/>
    <w:rsid w:val="00BA74D4"/>
    <w:rsid w:val="00BB1212"/>
    <w:rsid w:val="00BB26E0"/>
    <w:rsid w:val="00BB590A"/>
    <w:rsid w:val="00BB6365"/>
    <w:rsid w:val="00BB7211"/>
    <w:rsid w:val="00BB7916"/>
    <w:rsid w:val="00BC29CF"/>
    <w:rsid w:val="00BC3809"/>
    <w:rsid w:val="00BC3DDE"/>
    <w:rsid w:val="00BD6F3E"/>
    <w:rsid w:val="00BE49A7"/>
    <w:rsid w:val="00BE6144"/>
    <w:rsid w:val="00BE74B0"/>
    <w:rsid w:val="00BF3B87"/>
    <w:rsid w:val="00C0063F"/>
    <w:rsid w:val="00C01860"/>
    <w:rsid w:val="00C020EE"/>
    <w:rsid w:val="00C026DC"/>
    <w:rsid w:val="00C0602D"/>
    <w:rsid w:val="00C06904"/>
    <w:rsid w:val="00C07390"/>
    <w:rsid w:val="00C10AD9"/>
    <w:rsid w:val="00C13592"/>
    <w:rsid w:val="00C13B26"/>
    <w:rsid w:val="00C153A1"/>
    <w:rsid w:val="00C21E47"/>
    <w:rsid w:val="00C21EE6"/>
    <w:rsid w:val="00C27BA3"/>
    <w:rsid w:val="00C303E3"/>
    <w:rsid w:val="00C30B7A"/>
    <w:rsid w:val="00C32783"/>
    <w:rsid w:val="00C33801"/>
    <w:rsid w:val="00C341BD"/>
    <w:rsid w:val="00C3586D"/>
    <w:rsid w:val="00C36DDA"/>
    <w:rsid w:val="00C424E2"/>
    <w:rsid w:val="00C42DAC"/>
    <w:rsid w:val="00C448A1"/>
    <w:rsid w:val="00C45B13"/>
    <w:rsid w:val="00C45E24"/>
    <w:rsid w:val="00C52858"/>
    <w:rsid w:val="00C533CA"/>
    <w:rsid w:val="00C53C10"/>
    <w:rsid w:val="00C544E3"/>
    <w:rsid w:val="00C577BC"/>
    <w:rsid w:val="00C60D63"/>
    <w:rsid w:val="00C633E0"/>
    <w:rsid w:val="00C64F98"/>
    <w:rsid w:val="00C671AB"/>
    <w:rsid w:val="00C676CC"/>
    <w:rsid w:val="00C70599"/>
    <w:rsid w:val="00C713FF"/>
    <w:rsid w:val="00C71A23"/>
    <w:rsid w:val="00C72D13"/>
    <w:rsid w:val="00C735CE"/>
    <w:rsid w:val="00C74AB6"/>
    <w:rsid w:val="00C774E3"/>
    <w:rsid w:val="00C77FE3"/>
    <w:rsid w:val="00C8173A"/>
    <w:rsid w:val="00C81D8F"/>
    <w:rsid w:val="00C81EAE"/>
    <w:rsid w:val="00C83994"/>
    <w:rsid w:val="00C83EBB"/>
    <w:rsid w:val="00C84767"/>
    <w:rsid w:val="00C86721"/>
    <w:rsid w:val="00C87F95"/>
    <w:rsid w:val="00C91300"/>
    <w:rsid w:val="00C92810"/>
    <w:rsid w:val="00C92F07"/>
    <w:rsid w:val="00C955CD"/>
    <w:rsid w:val="00C95880"/>
    <w:rsid w:val="00C95EE0"/>
    <w:rsid w:val="00C97135"/>
    <w:rsid w:val="00CA0FC9"/>
    <w:rsid w:val="00CA1759"/>
    <w:rsid w:val="00CA5BDD"/>
    <w:rsid w:val="00CA5FEB"/>
    <w:rsid w:val="00CA6172"/>
    <w:rsid w:val="00CA7F3A"/>
    <w:rsid w:val="00CB10D8"/>
    <w:rsid w:val="00CB1F29"/>
    <w:rsid w:val="00CB30BA"/>
    <w:rsid w:val="00CB46AF"/>
    <w:rsid w:val="00CB6978"/>
    <w:rsid w:val="00CC043D"/>
    <w:rsid w:val="00CD0FEA"/>
    <w:rsid w:val="00CD197A"/>
    <w:rsid w:val="00CD3966"/>
    <w:rsid w:val="00CD434A"/>
    <w:rsid w:val="00CD4518"/>
    <w:rsid w:val="00CD62E3"/>
    <w:rsid w:val="00CD7113"/>
    <w:rsid w:val="00CE09DA"/>
    <w:rsid w:val="00CE4423"/>
    <w:rsid w:val="00CE54B8"/>
    <w:rsid w:val="00CE5EEB"/>
    <w:rsid w:val="00CF188C"/>
    <w:rsid w:val="00CF1D52"/>
    <w:rsid w:val="00CF571C"/>
    <w:rsid w:val="00CF590E"/>
    <w:rsid w:val="00CF6AAA"/>
    <w:rsid w:val="00CF7845"/>
    <w:rsid w:val="00D01FA7"/>
    <w:rsid w:val="00D069DE"/>
    <w:rsid w:val="00D107FA"/>
    <w:rsid w:val="00D118FD"/>
    <w:rsid w:val="00D12975"/>
    <w:rsid w:val="00D14057"/>
    <w:rsid w:val="00D140F3"/>
    <w:rsid w:val="00D14CE9"/>
    <w:rsid w:val="00D201E2"/>
    <w:rsid w:val="00D2134A"/>
    <w:rsid w:val="00D2194E"/>
    <w:rsid w:val="00D2316F"/>
    <w:rsid w:val="00D261A3"/>
    <w:rsid w:val="00D2641C"/>
    <w:rsid w:val="00D33700"/>
    <w:rsid w:val="00D3432C"/>
    <w:rsid w:val="00D3506E"/>
    <w:rsid w:val="00D372D9"/>
    <w:rsid w:val="00D37C4F"/>
    <w:rsid w:val="00D40AC9"/>
    <w:rsid w:val="00D4168B"/>
    <w:rsid w:val="00D42C65"/>
    <w:rsid w:val="00D44830"/>
    <w:rsid w:val="00D45629"/>
    <w:rsid w:val="00D459D1"/>
    <w:rsid w:val="00D51BED"/>
    <w:rsid w:val="00D55F18"/>
    <w:rsid w:val="00D57E91"/>
    <w:rsid w:val="00D63E4B"/>
    <w:rsid w:val="00D65261"/>
    <w:rsid w:val="00D65894"/>
    <w:rsid w:val="00D6674F"/>
    <w:rsid w:val="00D72613"/>
    <w:rsid w:val="00D73D95"/>
    <w:rsid w:val="00D7494C"/>
    <w:rsid w:val="00D74F07"/>
    <w:rsid w:val="00D75646"/>
    <w:rsid w:val="00D765D9"/>
    <w:rsid w:val="00D7690C"/>
    <w:rsid w:val="00D80B83"/>
    <w:rsid w:val="00D8118A"/>
    <w:rsid w:val="00D81B42"/>
    <w:rsid w:val="00D8463E"/>
    <w:rsid w:val="00D84CBB"/>
    <w:rsid w:val="00D87FCC"/>
    <w:rsid w:val="00D9011B"/>
    <w:rsid w:val="00D92378"/>
    <w:rsid w:val="00D930ED"/>
    <w:rsid w:val="00D93D98"/>
    <w:rsid w:val="00DA0FAA"/>
    <w:rsid w:val="00DA1C6C"/>
    <w:rsid w:val="00DA5A75"/>
    <w:rsid w:val="00DA5B3A"/>
    <w:rsid w:val="00DA659C"/>
    <w:rsid w:val="00DA6984"/>
    <w:rsid w:val="00DA7BA6"/>
    <w:rsid w:val="00DB1DEB"/>
    <w:rsid w:val="00DB1ED2"/>
    <w:rsid w:val="00DB3318"/>
    <w:rsid w:val="00DC183E"/>
    <w:rsid w:val="00DC379C"/>
    <w:rsid w:val="00DC4BBA"/>
    <w:rsid w:val="00DC5B3A"/>
    <w:rsid w:val="00DD043B"/>
    <w:rsid w:val="00DD1FB7"/>
    <w:rsid w:val="00DD7446"/>
    <w:rsid w:val="00DE03C9"/>
    <w:rsid w:val="00DE5D97"/>
    <w:rsid w:val="00DE68D5"/>
    <w:rsid w:val="00DE7F55"/>
    <w:rsid w:val="00DF1DF0"/>
    <w:rsid w:val="00DF36D7"/>
    <w:rsid w:val="00DF3A38"/>
    <w:rsid w:val="00E00FC5"/>
    <w:rsid w:val="00E03212"/>
    <w:rsid w:val="00E05E7C"/>
    <w:rsid w:val="00E07069"/>
    <w:rsid w:val="00E11425"/>
    <w:rsid w:val="00E11CC9"/>
    <w:rsid w:val="00E14B0F"/>
    <w:rsid w:val="00E22EDA"/>
    <w:rsid w:val="00E23BB5"/>
    <w:rsid w:val="00E32291"/>
    <w:rsid w:val="00E3700F"/>
    <w:rsid w:val="00E41E25"/>
    <w:rsid w:val="00E4277A"/>
    <w:rsid w:val="00E42BDF"/>
    <w:rsid w:val="00E43934"/>
    <w:rsid w:val="00E43EB7"/>
    <w:rsid w:val="00E44FC1"/>
    <w:rsid w:val="00E4546D"/>
    <w:rsid w:val="00E45F7A"/>
    <w:rsid w:val="00E476E6"/>
    <w:rsid w:val="00E50EC0"/>
    <w:rsid w:val="00E57632"/>
    <w:rsid w:val="00E61534"/>
    <w:rsid w:val="00E617CC"/>
    <w:rsid w:val="00E617F5"/>
    <w:rsid w:val="00E630A4"/>
    <w:rsid w:val="00E63968"/>
    <w:rsid w:val="00E66C17"/>
    <w:rsid w:val="00E71B77"/>
    <w:rsid w:val="00E7298C"/>
    <w:rsid w:val="00E759E3"/>
    <w:rsid w:val="00E76029"/>
    <w:rsid w:val="00E81FDF"/>
    <w:rsid w:val="00E82728"/>
    <w:rsid w:val="00E8390A"/>
    <w:rsid w:val="00E84418"/>
    <w:rsid w:val="00E916B0"/>
    <w:rsid w:val="00E9580F"/>
    <w:rsid w:val="00EA50AA"/>
    <w:rsid w:val="00EA70A3"/>
    <w:rsid w:val="00EA7707"/>
    <w:rsid w:val="00EA79C3"/>
    <w:rsid w:val="00EB258B"/>
    <w:rsid w:val="00EB476F"/>
    <w:rsid w:val="00EB6684"/>
    <w:rsid w:val="00EC0CA6"/>
    <w:rsid w:val="00EC66EB"/>
    <w:rsid w:val="00EC7EAE"/>
    <w:rsid w:val="00EC7FD3"/>
    <w:rsid w:val="00ED0869"/>
    <w:rsid w:val="00ED17B8"/>
    <w:rsid w:val="00ED17DD"/>
    <w:rsid w:val="00ED5205"/>
    <w:rsid w:val="00ED67B4"/>
    <w:rsid w:val="00ED78ED"/>
    <w:rsid w:val="00EE172C"/>
    <w:rsid w:val="00EE23E2"/>
    <w:rsid w:val="00EE43E5"/>
    <w:rsid w:val="00EE6CF0"/>
    <w:rsid w:val="00EE7585"/>
    <w:rsid w:val="00EF021A"/>
    <w:rsid w:val="00EF0799"/>
    <w:rsid w:val="00EF3DBB"/>
    <w:rsid w:val="00EF7415"/>
    <w:rsid w:val="00EF75C7"/>
    <w:rsid w:val="00F027E0"/>
    <w:rsid w:val="00F03F07"/>
    <w:rsid w:val="00F0561D"/>
    <w:rsid w:val="00F07F39"/>
    <w:rsid w:val="00F30964"/>
    <w:rsid w:val="00F35B37"/>
    <w:rsid w:val="00F40194"/>
    <w:rsid w:val="00F43673"/>
    <w:rsid w:val="00F447DE"/>
    <w:rsid w:val="00F50F0F"/>
    <w:rsid w:val="00F53578"/>
    <w:rsid w:val="00F60C93"/>
    <w:rsid w:val="00F6128E"/>
    <w:rsid w:val="00F6242B"/>
    <w:rsid w:val="00F641BC"/>
    <w:rsid w:val="00F6433A"/>
    <w:rsid w:val="00F667B5"/>
    <w:rsid w:val="00F703B0"/>
    <w:rsid w:val="00F70AE1"/>
    <w:rsid w:val="00F743A0"/>
    <w:rsid w:val="00F74E76"/>
    <w:rsid w:val="00F76676"/>
    <w:rsid w:val="00F80262"/>
    <w:rsid w:val="00F83F46"/>
    <w:rsid w:val="00F85A0B"/>
    <w:rsid w:val="00F8742E"/>
    <w:rsid w:val="00F92E17"/>
    <w:rsid w:val="00F956D0"/>
    <w:rsid w:val="00F962FA"/>
    <w:rsid w:val="00F96C1C"/>
    <w:rsid w:val="00FA4974"/>
    <w:rsid w:val="00FB24B1"/>
    <w:rsid w:val="00FB386E"/>
    <w:rsid w:val="00FB4BEF"/>
    <w:rsid w:val="00FB738F"/>
    <w:rsid w:val="00FC0D7D"/>
    <w:rsid w:val="00FC0EBF"/>
    <w:rsid w:val="00FC6F35"/>
    <w:rsid w:val="00FD18CB"/>
    <w:rsid w:val="00FD3DD2"/>
    <w:rsid w:val="00FE2140"/>
    <w:rsid w:val="00FF4866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C43FB"/>
  <w15:docId w15:val="{A8307823-C495-492D-A51D-493A1C83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CC0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4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43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nhideWhenUsed/>
    <w:qFormat/>
    <w:rsid w:val="00FB24B1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FB24B1"/>
  </w:style>
  <w:style w:type="character" w:customStyle="1" w:styleId="CommentTextChar">
    <w:name w:val="Comment Text Char"/>
    <w:basedOn w:val="DefaultParagraphFont"/>
    <w:link w:val="CommentText"/>
    <w:rsid w:val="00FB24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4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4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0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3B0"/>
  </w:style>
  <w:style w:type="paragraph" w:styleId="Footer">
    <w:name w:val="footer"/>
    <w:basedOn w:val="Normal"/>
    <w:link w:val="FooterChar"/>
    <w:uiPriority w:val="99"/>
    <w:unhideWhenUsed/>
    <w:rsid w:val="00F70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3B0"/>
  </w:style>
  <w:style w:type="paragraph" w:styleId="BodyText">
    <w:name w:val="Body Text"/>
    <w:basedOn w:val="Normal"/>
    <w:link w:val="BodyTextChar"/>
    <w:rsid w:val="00D63E4B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63E4B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34793F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34793F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479F9"/>
  </w:style>
  <w:style w:type="table" w:styleId="TableGrid">
    <w:name w:val="Table Grid"/>
    <w:basedOn w:val="TableNormal"/>
    <w:uiPriority w:val="39"/>
    <w:rsid w:val="0053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6BA45-606E-4100-AED7-6A29D38E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Telkomsel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idabagus dwiprasasta</dc:creator>
  <cp:lastModifiedBy>Ananda Delma Rizikia</cp:lastModifiedBy>
  <cp:revision>6</cp:revision>
  <cp:lastPrinted>2019-09-13T01:46:00Z</cp:lastPrinted>
  <dcterms:created xsi:type="dcterms:W3CDTF">2022-12-23T03:07:00Z</dcterms:created>
  <dcterms:modified xsi:type="dcterms:W3CDTF">2022-12-30T03:43:00Z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2022-12-21T01:57:32Z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1dbcca24-4ff6-4e78-82bf-9881e54ea3fd</vt:lpwstr>
  </property>
  <property fmtid="{D5CDD505-2E9C-101B-9397-08002B2CF9AE}" pid="8" name="MSIP_Label_d5caaddc-90a0-4995-b524-c269e4395a58_ContentBits">
    <vt:lpwstr>2</vt:lpwstr>
  </property>
</Properties>
</file>